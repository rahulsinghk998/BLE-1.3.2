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52D6" w:rsidRPr="008E0881" w:rsidRDefault="00B052D6">
      <w:pPr>
        <w:ind w:left="-720"/>
        <w:rPr>
          <w:rFonts w:ascii="TILogo" w:hAnsi="TILogo"/>
          <w:sz w:val="96"/>
        </w:rPr>
      </w:pPr>
    </w:p>
    <w:p w:rsidR="00B052D6" w:rsidRDefault="00BE2F4D">
      <w:pPr>
        <w:pStyle w:val="CoverTitle1"/>
        <w:rPr>
          <w:rFonts w:ascii="Arial" w:hAnsi="Arial" w:cs="Arial"/>
        </w:rPr>
      </w:pPr>
      <w:r>
        <w:rPr>
          <w:rFonts w:ascii="Arial" w:hAnsi="Arial" w:cs="Arial" w:hint="eastAsia"/>
          <w:lang w:eastAsia="zh-CN"/>
        </w:rPr>
        <w:t xml:space="preserve">Object </w:t>
      </w:r>
      <w:ins w:id="0" w:author="Intille" w:date="2014-06-14T08:59:00Z">
        <w:r w:rsidR="00CC1417">
          <w:rPr>
            <w:rFonts w:ascii="Arial" w:hAnsi="Arial" w:cs="Arial"/>
            <w:lang w:eastAsia="zh-CN"/>
          </w:rPr>
          <w:t>Usage</w:t>
        </w:r>
        <w:r w:rsidR="00CC1417">
          <w:rPr>
            <w:rFonts w:ascii="Arial" w:hAnsi="Arial" w:cs="Arial" w:hint="eastAsia"/>
            <w:lang w:eastAsia="zh-CN"/>
          </w:rPr>
          <w:t xml:space="preserve"> </w:t>
        </w:r>
      </w:ins>
      <w:r>
        <w:rPr>
          <w:rFonts w:ascii="Arial" w:hAnsi="Arial" w:cs="Arial" w:hint="eastAsia"/>
          <w:lang w:eastAsia="zh-CN"/>
        </w:rPr>
        <w:t>Sensor</w:t>
      </w:r>
    </w:p>
    <w:p w:rsidR="00B052D6" w:rsidRDefault="00BE2F4D">
      <w:pPr>
        <w:pStyle w:val="CoverTitle2"/>
        <w:rPr>
          <w:rFonts w:ascii="Arial" w:hAnsi="Arial" w:cs="Arial"/>
          <w:lang w:eastAsia="zh-CN"/>
        </w:rPr>
      </w:pPr>
      <w:r>
        <w:rPr>
          <w:rFonts w:ascii="Arial" w:hAnsi="Arial" w:cs="Arial" w:hint="eastAsia"/>
          <w:lang w:eastAsia="zh-CN"/>
        </w:rPr>
        <w:t>Preliminary Specification</w:t>
      </w:r>
    </w:p>
    <w:p w:rsidR="00B052D6" w:rsidRDefault="00B052D6">
      <w:pPr>
        <w:pStyle w:val="CoverTitle3"/>
      </w:pPr>
    </w:p>
    <w:p w:rsidR="00B052D6" w:rsidRDefault="00B052D6">
      <w:pPr>
        <w:pStyle w:val="CoverTitle3"/>
      </w:pPr>
    </w:p>
    <w:p w:rsidR="00B052D6" w:rsidRDefault="00B052D6" w:rsidP="00864D20">
      <w:pPr>
        <w:pStyle w:val="CoverTitle3"/>
        <w:ind w:left="1080"/>
      </w:pPr>
    </w:p>
    <w:p w:rsidR="00B052D6" w:rsidRDefault="00B052D6">
      <w:pPr>
        <w:pStyle w:val="CoverTitle3"/>
      </w:pPr>
    </w:p>
    <w:p w:rsidR="00B052D6" w:rsidRDefault="00B052D6">
      <w:pPr>
        <w:pStyle w:val="CoverTitle3"/>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C04A85" w:rsidRDefault="00C04A85">
      <w:pPr>
        <w:pStyle w:val="CoverTitle3"/>
        <w:rPr>
          <w:rFonts w:ascii="Arial" w:hAnsi="Arial" w:cs="Arial"/>
          <w:i/>
          <w:iCs/>
          <w:lang w:eastAsia="zh-CN"/>
        </w:rPr>
      </w:pPr>
    </w:p>
    <w:p w:rsidR="00E440F7" w:rsidRDefault="00E440F7">
      <w:pPr>
        <w:pStyle w:val="CoverTitle3"/>
        <w:rPr>
          <w:rFonts w:ascii="Arial" w:hAnsi="Arial" w:cs="Arial"/>
          <w:i/>
          <w:iCs/>
          <w:lang w:eastAsia="zh-CN"/>
        </w:rPr>
      </w:pPr>
    </w:p>
    <w:p w:rsidR="00B052D6" w:rsidRDefault="00B052D6">
      <w:pPr>
        <w:pStyle w:val="CoverTitle3"/>
        <w:rPr>
          <w:lang w:eastAsia="zh-CN"/>
        </w:rPr>
      </w:pPr>
      <w:r>
        <w:rPr>
          <w:rFonts w:ascii="Arial" w:hAnsi="Arial" w:cs="Arial"/>
          <w:i/>
          <w:iCs/>
        </w:rPr>
        <w:t xml:space="preserve">Revision </w:t>
      </w:r>
      <w:r w:rsidR="00346B61">
        <w:rPr>
          <w:rFonts w:ascii="Arial" w:hAnsi="Arial" w:cs="Arial" w:hint="eastAsia"/>
          <w:i/>
          <w:iCs/>
          <w:lang w:eastAsia="zh-CN"/>
        </w:rPr>
        <w:t>0</w:t>
      </w:r>
      <w:r w:rsidR="00F67B09">
        <w:rPr>
          <w:rFonts w:ascii="Arial" w:hAnsi="Arial" w:cs="Arial"/>
          <w:i/>
          <w:iCs/>
        </w:rPr>
        <w:t>.0</w:t>
      </w:r>
      <w:r w:rsidR="00A06C16">
        <w:rPr>
          <w:rFonts w:ascii="Arial" w:hAnsi="Arial" w:cs="Arial"/>
          <w:i/>
          <w:iCs/>
        </w:rPr>
        <w:t>1</w:t>
      </w:r>
      <w:r>
        <w:rPr>
          <w:rFonts w:ascii="Arial" w:hAnsi="Arial" w:cs="Arial"/>
          <w:i/>
          <w:iCs/>
        </w:rPr>
        <w:br/>
      </w:r>
      <w:r w:rsidR="00E440F7">
        <w:rPr>
          <w:rFonts w:ascii="Arial" w:hAnsi="Arial" w:cs="Arial" w:hint="eastAsia"/>
          <w:i/>
          <w:iCs/>
          <w:lang w:eastAsia="zh-CN"/>
        </w:rPr>
        <w:t>June</w:t>
      </w:r>
      <w:r w:rsidR="00AD4EFB">
        <w:rPr>
          <w:rFonts w:ascii="Arial" w:hAnsi="Arial" w:cs="Arial"/>
          <w:i/>
          <w:iCs/>
        </w:rPr>
        <w:t xml:space="preserve"> 201</w:t>
      </w:r>
      <w:r w:rsidR="00E440F7">
        <w:rPr>
          <w:rFonts w:ascii="Arial" w:hAnsi="Arial" w:cs="Arial" w:hint="eastAsia"/>
          <w:i/>
          <w:iCs/>
          <w:lang w:eastAsia="zh-CN"/>
        </w:rPr>
        <w:t>4</w:t>
      </w:r>
    </w:p>
    <w:p w:rsidR="00E440F7" w:rsidDel="00C737C6" w:rsidRDefault="00E440F7">
      <w:pPr>
        <w:suppressAutoHyphens w:val="0"/>
        <w:spacing w:before="0" w:after="0"/>
        <w:rPr>
          <w:del w:id="1" w:author="Floyd" w:date="2014-06-16T15:59:00Z"/>
          <w:rFonts w:ascii="Arial" w:hAnsi="Arial"/>
          <w:b/>
          <w:noProof/>
          <w:sz w:val="32"/>
        </w:rPr>
      </w:pPr>
      <w:bookmarkStart w:id="2" w:name="_Toc6820466"/>
      <w:r>
        <w:br w:type="page"/>
      </w:r>
    </w:p>
    <w:bookmarkEnd w:id="2"/>
    <w:p w:rsidR="00CC1417" w:rsidDel="00C737C6" w:rsidRDefault="00CC1417" w:rsidP="00C737C6">
      <w:pPr>
        <w:suppressAutoHyphens w:val="0"/>
        <w:spacing w:before="0" w:after="0"/>
        <w:rPr>
          <w:ins w:id="3" w:author="Intille" w:date="2014-06-14T08:58:00Z"/>
          <w:del w:id="4" w:author="Floyd" w:date="2014-06-16T15:59:00Z"/>
          <w:lang w:eastAsia="zh-CN"/>
        </w:rPr>
        <w:pPrChange w:id="5" w:author="Floyd" w:date="2014-06-16T15:59:00Z">
          <w:pPr>
            <w:pStyle w:val="Title"/>
            <w:jc w:val="left"/>
          </w:pPr>
        </w:pPrChange>
      </w:pPr>
    </w:p>
    <w:p w:rsidR="00CC1417" w:rsidRDefault="00CC1417" w:rsidP="00CC1417">
      <w:pPr>
        <w:pStyle w:val="Title"/>
        <w:jc w:val="left"/>
        <w:rPr>
          <w:ins w:id="6" w:author="Intille" w:date="2014-06-14T08:59:00Z"/>
          <w:lang w:eastAsia="zh-CN"/>
        </w:rPr>
      </w:pPr>
      <w:ins w:id="7" w:author="Intille" w:date="2014-06-14T08:58:00Z">
        <w:r>
          <w:rPr>
            <w:rFonts w:hint="eastAsia"/>
            <w:lang w:eastAsia="zh-CN"/>
          </w:rPr>
          <w:t xml:space="preserve">1. </w:t>
        </w:r>
        <w:r>
          <w:rPr>
            <w:lang w:eastAsia="zh-CN"/>
          </w:rPr>
          <w:t>Sensor stat</w:t>
        </w:r>
      </w:ins>
      <w:ins w:id="8" w:author="Intille" w:date="2014-06-14T08:59:00Z">
        <w:r>
          <w:rPr>
            <w:lang w:eastAsia="zh-CN"/>
          </w:rPr>
          <w:t>e definition</w:t>
        </w:r>
      </w:ins>
    </w:p>
    <w:p w:rsidR="00CC1417" w:rsidRDefault="00CC1417" w:rsidP="00CC1417">
      <w:pPr>
        <w:spacing w:before="120" w:after="0"/>
        <w:rPr>
          <w:ins w:id="9" w:author="Intille" w:date="2014-06-14T09:04:00Z"/>
          <w:lang w:eastAsia="zh-CN"/>
        </w:rPr>
      </w:pPr>
      <w:ins w:id="10" w:author="Intille" w:date="2014-06-14T08:59:00Z">
        <w:r>
          <w:rPr>
            <w:lang w:eastAsia="zh-CN"/>
          </w:rPr>
          <w:t xml:space="preserve">The object usage sensor </w:t>
        </w:r>
      </w:ins>
      <w:ins w:id="11" w:author="Intille" w:date="2014-06-14T09:00:00Z">
        <w:r>
          <w:rPr>
            <w:lang w:eastAsia="zh-CN"/>
          </w:rPr>
          <w:t>will con</w:t>
        </w:r>
        <w:bookmarkStart w:id="12" w:name="_GoBack"/>
        <w:bookmarkEnd w:id="12"/>
        <w:r>
          <w:rPr>
            <w:lang w:eastAsia="zh-CN"/>
          </w:rPr>
          <w:t>tinuously comp</w:t>
        </w:r>
      </w:ins>
      <w:ins w:id="13" w:author="Intille" w:date="2014-06-14T09:01:00Z">
        <w:r>
          <w:rPr>
            <w:lang w:eastAsia="zh-CN"/>
          </w:rPr>
          <w:t>ute an overall “motion count” value. This value should be similar to the area under the curve of a high passed accelerometer signal, whe</w:t>
        </w:r>
      </w:ins>
      <w:ins w:id="14" w:author="Intille" w:date="2014-06-14T09:02:00Z">
        <w:r>
          <w:rPr>
            <w:lang w:eastAsia="zh-CN"/>
          </w:rPr>
          <w:t xml:space="preserve">re each the sensor’s three axis are filtered </w:t>
        </w:r>
        <w:proofErr w:type="spellStart"/>
        <w:r>
          <w:rPr>
            <w:lang w:eastAsia="zh-CN"/>
          </w:rPr>
          <w:t>indepenente</w:t>
        </w:r>
        <w:r w:rsidR="00477023">
          <w:rPr>
            <w:lang w:eastAsia="zh-CN"/>
          </w:rPr>
          <w:t>ntly</w:t>
        </w:r>
        <w:proofErr w:type="spellEnd"/>
        <w:r w:rsidR="00477023">
          <w:rPr>
            <w:lang w:eastAsia="zh-CN"/>
          </w:rPr>
          <w:t xml:space="preserve"> and then results are added</w:t>
        </w:r>
      </w:ins>
      <w:ins w:id="15" w:author="Intille" w:date="2014-06-14T09:03:00Z">
        <w:r w:rsidR="00477023">
          <w:rPr>
            <w:lang w:eastAsia="zh-CN"/>
          </w:rPr>
          <w:t xml:space="preserve"> together. The goal is to remove the gravitational component of the sensor, so that only true motion is measured. </w:t>
        </w:r>
      </w:ins>
    </w:p>
    <w:p w:rsidR="00477023" w:rsidRDefault="00477023" w:rsidP="00CC1417">
      <w:pPr>
        <w:spacing w:before="120" w:after="0"/>
        <w:rPr>
          <w:ins w:id="16" w:author="Intille" w:date="2014-06-14T09:04:00Z"/>
          <w:lang w:eastAsia="zh-CN"/>
        </w:rPr>
      </w:pPr>
      <w:ins w:id="17" w:author="Intille" w:date="2014-06-14T09:04:00Z">
        <w:r>
          <w:rPr>
            <w:lang w:eastAsia="zh-CN"/>
          </w:rPr>
          <w:t>Even better would be a band passed signal, so that undesirable motion spikes are removed</w:t>
        </w:r>
      </w:ins>
      <w:ins w:id="18" w:author="Intille" w:date="2014-06-14T09:06:00Z">
        <w:r>
          <w:rPr>
            <w:lang w:eastAsia="zh-CN"/>
          </w:rPr>
          <w:t xml:space="preserve">, but that is probably too complex for firmware implementation in this case. </w:t>
        </w:r>
      </w:ins>
      <w:ins w:id="19" w:author="Intille" w:date="2014-06-14T09:04:00Z">
        <w:r>
          <w:rPr>
            <w:lang w:eastAsia="zh-CN"/>
          </w:rPr>
          <w:t xml:space="preserve"> </w:t>
        </w:r>
      </w:ins>
      <w:ins w:id="20" w:author="Intille" w:date="2014-06-14T09:13:00Z">
        <w:r>
          <w:rPr>
            <w:lang w:eastAsia="zh-CN"/>
          </w:rPr>
          <w:t xml:space="preserve">We could low pass then high pass. </w:t>
        </w:r>
      </w:ins>
    </w:p>
    <w:p w:rsidR="00477023" w:rsidRDefault="00477023" w:rsidP="00CC1417">
      <w:pPr>
        <w:spacing w:before="120" w:after="0"/>
        <w:rPr>
          <w:ins w:id="21" w:author="Intille" w:date="2014-06-14T09:04:00Z"/>
          <w:lang w:eastAsia="zh-CN"/>
        </w:rPr>
      </w:pPr>
      <w:ins w:id="22" w:author="Intille" w:date="2014-06-14T09:04:00Z">
        <w:r>
          <w:rPr>
            <w:lang w:eastAsia="zh-CN"/>
          </w:rPr>
          <w:t xml:space="preserve">For a basic high pass filter algorithm, see: </w:t>
        </w:r>
      </w:ins>
    </w:p>
    <w:p w:rsidR="00477023" w:rsidRDefault="00477023" w:rsidP="00CC1417">
      <w:pPr>
        <w:spacing w:before="120" w:after="0"/>
        <w:rPr>
          <w:ins w:id="23" w:author="Intille" w:date="2014-06-14T09:04:00Z"/>
          <w:lang w:eastAsia="zh-CN"/>
        </w:rPr>
      </w:pPr>
      <w:ins w:id="24" w:author="Intille" w:date="2014-06-14T09:04:00Z">
        <w:r>
          <w:rPr>
            <w:lang w:eastAsia="zh-CN"/>
          </w:rPr>
          <w:fldChar w:fldCharType="begin"/>
        </w:r>
        <w:r>
          <w:rPr>
            <w:lang w:eastAsia="zh-CN"/>
          </w:rPr>
          <w:instrText xml:space="preserve"> HYPERLINK "</w:instrText>
        </w:r>
        <w:r w:rsidRPr="00477023">
          <w:rPr>
            <w:lang w:eastAsia="zh-CN"/>
          </w:rPr>
          <w:instrText>http://en.wikipedia.org/wiki/High-pass_filter#Algorithmic_implementation</w:instrText>
        </w:r>
        <w:r>
          <w:rPr>
            <w:lang w:eastAsia="zh-CN"/>
          </w:rPr>
          <w:instrText xml:space="preserve">" </w:instrText>
        </w:r>
        <w:r>
          <w:rPr>
            <w:lang w:eastAsia="zh-CN"/>
          </w:rPr>
          <w:fldChar w:fldCharType="separate"/>
        </w:r>
        <w:r w:rsidRPr="007D662A">
          <w:rPr>
            <w:rStyle w:val="Hyperlink"/>
            <w:lang w:eastAsia="zh-CN"/>
          </w:rPr>
          <w:t>http://en.wikipedia.org/wiki/High-pass_filter#Algorithmic_implementation</w:t>
        </w:r>
        <w:r>
          <w:rPr>
            <w:lang w:eastAsia="zh-CN"/>
          </w:rPr>
          <w:fldChar w:fldCharType="end"/>
        </w:r>
      </w:ins>
    </w:p>
    <w:p w:rsidR="00477023" w:rsidRDefault="009959A5" w:rsidP="00CC1417">
      <w:pPr>
        <w:spacing w:before="120" w:after="0"/>
        <w:rPr>
          <w:ins w:id="25" w:author="Intille" w:date="2014-06-14T09:14:00Z"/>
          <w:lang w:eastAsia="zh-CN"/>
        </w:rPr>
      </w:pPr>
      <w:ins w:id="26" w:author="Intille" w:date="2014-06-14T09:13:00Z">
        <w:r>
          <w:rPr>
            <w:lang w:eastAsia="zh-CN"/>
          </w:rPr>
          <w:t>The goal of the filter is to cut out the gravitational component and center each axis on 0. Then</w:t>
        </w:r>
      </w:ins>
      <w:ins w:id="27" w:author="Intille" w:date="2014-06-14T09:14:00Z">
        <w:r>
          <w:rPr>
            <w:lang w:eastAsia="zh-CN"/>
          </w:rPr>
          <w:t xml:space="preserve"> you can compute</w:t>
        </w:r>
      </w:ins>
    </w:p>
    <w:p w:rsidR="009959A5" w:rsidRDefault="009959A5" w:rsidP="00CC1417">
      <w:pPr>
        <w:spacing w:before="120" w:after="0"/>
        <w:rPr>
          <w:ins w:id="28" w:author="Intille" w:date="2014-06-14T09:16:00Z"/>
          <w:lang w:eastAsia="zh-CN"/>
        </w:rPr>
      </w:pPr>
      <w:ins w:id="29" w:author="Intille" w:date="2014-06-14T09:14:00Z">
        <w:r>
          <w:rPr>
            <w:lang w:eastAsia="zh-CN"/>
          </w:rPr>
          <w:t xml:space="preserve">Count = </w:t>
        </w:r>
        <w:proofErr w:type="spellStart"/>
        <w:r>
          <w:rPr>
            <w:lang w:eastAsia="zh-CN"/>
          </w:rPr>
          <w:t>SUM_over</w:t>
        </w:r>
      </w:ins>
      <w:ins w:id="30" w:author="Intille" w:date="2014-06-14T09:15:00Z">
        <w:r>
          <w:rPr>
            <w:lang w:eastAsia="zh-CN"/>
          </w:rPr>
          <w:t>_</w:t>
        </w:r>
      </w:ins>
      <w:ins w:id="31" w:author="Intille" w:date="2014-06-14T09:14:00Z">
        <w:r>
          <w:rPr>
            <w:lang w:eastAsia="zh-CN"/>
          </w:rPr>
          <w:t>N</w:t>
        </w:r>
      </w:ins>
      <w:ins w:id="32" w:author="Intille" w:date="2014-06-14T09:15:00Z">
        <w:r>
          <w:rPr>
            <w:lang w:eastAsia="zh-CN"/>
          </w:rPr>
          <w:t>_</w:t>
        </w:r>
      </w:ins>
      <w:proofErr w:type="gramStart"/>
      <w:ins w:id="33" w:author="Intille" w:date="2014-06-14T09:14:00Z">
        <w:r>
          <w:rPr>
            <w:lang w:eastAsia="zh-CN"/>
          </w:rPr>
          <w:t>signals</w:t>
        </w:r>
        <w:proofErr w:type="spellEnd"/>
        <w:r>
          <w:rPr>
            <w:lang w:eastAsia="zh-CN"/>
          </w:rPr>
          <w:t>(</w:t>
        </w:r>
        <w:proofErr w:type="gramEnd"/>
        <w:r>
          <w:rPr>
            <w:lang w:eastAsia="zh-CN"/>
          </w:rPr>
          <w:t>ABS(x)</w:t>
        </w:r>
      </w:ins>
      <w:ins w:id="34" w:author="Intille" w:date="2014-06-14T09:15:00Z">
        <w:r>
          <w:rPr>
            <w:lang w:eastAsia="zh-CN"/>
          </w:rPr>
          <w:t xml:space="preserve"> + ABS(y) + ABS(z)) where N should be SAMPLING_RATE*2s. </w:t>
        </w:r>
      </w:ins>
      <w:ins w:id="35" w:author="Intille" w:date="2014-06-14T09:16:00Z">
        <w:r>
          <w:rPr>
            <w:lang w:eastAsia="zh-CN"/>
          </w:rPr>
          <w:t xml:space="preserve">Ideally we’d use a sampling rate of 10Hz, so N might be 20. </w:t>
        </w:r>
      </w:ins>
    </w:p>
    <w:p w:rsidR="00CC1417" w:rsidRDefault="009959A5" w:rsidP="00CC1417">
      <w:pPr>
        <w:spacing w:before="120" w:after="0"/>
        <w:rPr>
          <w:ins w:id="36" w:author="Intille" w:date="2014-06-14T09:02:00Z"/>
          <w:lang w:eastAsia="zh-CN"/>
        </w:rPr>
      </w:pPr>
      <w:ins w:id="37" w:author="Intille" w:date="2014-06-14T09:16:00Z">
        <w:r>
          <w:rPr>
            <w:lang w:eastAsia="zh-CN"/>
          </w:rPr>
          <w:t>(We might be able to get away with 5 Hz</w:t>
        </w:r>
      </w:ins>
      <w:ins w:id="38" w:author="Intille" w:date="2014-06-14T09:17:00Z">
        <w:r>
          <w:rPr>
            <w:lang w:eastAsia="zh-CN"/>
          </w:rPr>
          <w:t xml:space="preserve"> … we’ll need to test.)</w:t>
        </w:r>
      </w:ins>
    </w:p>
    <w:p w:rsidR="00CC1417" w:rsidRDefault="009959A5" w:rsidP="00CC1417">
      <w:pPr>
        <w:spacing w:before="120" w:after="0"/>
        <w:rPr>
          <w:ins w:id="39" w:author="Intille" w:date="2014-06-14T09:00:00Z"/>
          <w:lang w:eastAsia="zh-CN"/>
        </w:rPr>
      </w:pPr>
      <w:ins w:id="40" w:author="Intille" w:date="2014-06-14T09:17:00Z">
        <w:r>
          <w:rPr>
            <w:lang w:eastAsia="zh-CN"/>
          </w:rPr>
          <w:t xml:space="preserve">The Count </w:t>
        </w:r>
        <w:proofErr w:type="gramStart"/>
        <w:r>
          <w:rPr>
            <w:lang w:eastAsia="zh-CN"/>
          </w:rPr>
          <w:t>value</w:t>
        </w:r>
        <w:proofErr w:type="gramEnd"/>
        <w:r>
          <w:rPr>
            <w:lang w:eastAsia="zh-CN"/>
          </w:rPr>
          <w:t xml:space="preserve"> range will depend upon wha</w:t>
        </w:r>
      </w:ins>
      <w:ins w:id="41" w:author="Intille" w:date="2014-06-14T09:19:00Z">
        <w:r>
          <w:rPr>
            <w:lang w:eastAsia="zh-CN"/>
          </w:rPr>
          <w:t xml:space="preserve">t the range of the </w:t>
        </w:r>
        <w:proofErr w:type="spellStart"/>
        <w:r>
          <w:rPr>
            <w:lang w:eastAsia="zh-CN"/>
          </w:rPr>
          <w:t>accelemeter</w:t>
        </w:r>
        <w:proofErr w:type="spellEnd"/>
        <w:r>
          <w:rPr>
            <w:lang w:eastAsia="zh-CN"/>
          </w:rPr>
          <w:t xml:space="preserve"> is. (Can we change it?) It should be set to +/- 2g if that is an option, otherwise +/-</w:t>
        </w:r>
      </w:ins>
      <w:ins w:id="42" w:author="Intille" w:date="2014-06-14T09:20:00Z">
        <w:r>
          <w:rPr>
            <w:lang w:eastAsia="zh-CN"/>
          </w:rPr>
          <w:t xml:space="preserve"> 4g, otherwise 6 or then 8.</w:t>
        </w:r>
      </w:ins>
      <w:ins w:id="43" w:author="Intille" w:date="2014-06-14T09:17:00Z">
        <w:r>
          <w:rPr>
            <w:lang w:eastAsia="zh-CN"/>
          </w:rPr>
          <w:t xml:space="preserve"> </w:t>
        </w:r>
      </w:ins>
    </w:p>
    <w:p w:rsidR="009959A5" w:rsidRDefault="009959A5" w:rsidP="00CC1417">
      <w:pPr>
        <w:spacing w:before="120" w:after="0"/>
        <w:rPr>
          <w:ins w:id="44" w:author="Intille" w:date="2014-06-14T09:22:00Z"/>
          <w:lang w:eastAsia="zh-CN"/>
        </w:rPr>
      </w:pPr>
      <w:ins w:id="45" w:author="Intille" w:date="2014-06-14T09:22:00Z">
        <w:r>
          <w:rPr>
            <w:lang w:eastAsia="zh-CN"/>
          </w:rPr>
          <w:br/>
          <w:t xml:space="preserve">State: Still </w:t>
        </w:r>
      </w:ins>
    </w:p>
    <w:p w:rsidR="009959A5" w:rsidRDefault="009959A5" w:rsidP="00CC1417">
      <w:pPr>
        <w:spacing w:before="120" w:after="0"/>
        <w:rPr>
          <w:ins w:id="46" w:author="Intille" w:date="2014-06-14T09:22:00Z"/>
          <w:lang w:eastAsia="zh-CN"/>
        </w:rPr>
      </w:pPr>
      <w:ins w:id="47" w:author="Intille" w:date="2014-06-14T09:22:00Z">
        <w:r>
          <w:rPr>
            <w:lang w:eastAsia="zh-CN"/>
          </w:rPr>
          <w:t xml:space="preserve">The sensor is still if </w:t>
        </w:r>
      </w:ins>
    </w:p>
    <w:p w:rsidR="009959A5" w:rsidRDefault="009959A5" w:rsidP="00CC1417">
      <w:pPr>
        <w:spacing w:before="120" w:after="0"/>
        <w:rPr>
          <w:ins w:id="48" w:author="Intille" w:date="2014-06-14T09:22:00Z"/>
          <w:lang w:eastAsia="zh-CN"/>
        </w:rPr>
      </w:pPr>
      <w:ins w:id="49" w:author="Intille" w:date="2014-06-14T09:22:00Z">
        <w:r>
          <w:rPr>
            <w:lang w:eastAsia="zh-CN"/>
          </w:rPr>
          <w:t>Count &lt;</w:t>
        </w:r>
      </w:ins>
      <w:ins w:id="50" w:author="Intille" w:date="2014-06-14T09:23:00Z">
        <w:r>
          <w:rPr>
            <w:lang w:eastAsia="zh-CN"/>
          </w:rPr>
          <w:t xml:space="preserve"> STILL</w:t>
        </w:r>
      </w:ins>
      <w:ins w:id="51" w:author="Intille" w:date="2014-06-14T09:22:00Z">
        <w:r>
          <w:rPr>
            <w:lang w:eastAsia="zh-CN"/>
          </w:rPr>
          <w:t>_THRESHOLD</w:t>
        </w:r>
      </w:ins>
    </w:p>
    <w:p w:rsidR="000A30DA" w:rsidRDefault="000A30DA" w:rsidP="009959A5">
      <w:pPr>
        <w:spacing w:before="120" w:after="0"/>
        <w:rPr>
          <w:ins w:id="52" w:author="Intille" w:date="2014-06-14T09:24:00Z"/>
          <w:lang w:eastAsia="zh-CN"/>
        </w:rPr>
      </w:pPr>
      <w:proofErr w:type="gramStart"/>
      <w:ins w:id="53" w:author="Intille" w:date="2014-06-14T09:25:00Z">
        <w:r>
          <w:rPr>
            <w:lang w:eastAsia="zh-CN"/>
          </w:rPr>
          <w:t>where</w:t>
        </w:r>
        <w:proofErr w:type="gramEnd"/>
        <w:r>
          <w:rPr>
            <w:lang w:eastAsia="zh-CN"/>
          </w:rPr>
          <w:t xml:space="preserve"> STILL_THRESHOLD will be set based on experimentation and dependent on the </w:t>
        </w:r>
        <w:proofErr w:type="spellStart"/>
        <w:r>
          <w:rPr>
            <w:lang w:eastAsia="zh-CN"/>
          </w:rPr>
          <w:t>inherenet</w:t>
        </w:r>
        <w:proofErr w:type="spellEnd"/>
        <w:r>
          <w:rPr>
            <w:lang w:eastAsia="zh-CN"/>
          </w:rPr>
          <w:t xml:space="preserve"> sensor noise. </w:t>
        </w:r>
        <w:r>
          <w:rPr>
            <w:lang w:eastAsia="zh-CN"/>
          </w:rPr>
          <w:br/>
        </w:r>
      </w:ins>
    </w:p>
    <w:p w:rsidR="009959A5" w:rsidRDefault="009959A5" w:rsidP="009959A5">
      <w:pPr>
        <w:spacing w:before="120" w:after="0"/>
        <w:rPr>
          <w:ins w:id="54" w:author="Intille" w:date="2014-06-14T09:23:00Z"/>
          <w:lang w:eastAsia="zh-CN"/>
        </w:rPr>
      </w:pPr>
      <w:ins w:id="55" w:author="Intille" w:date="2014-06-14T09:23:00Z">
        <w:r>
          <w:rPr>
            <w:lang w:eastAsia="zh-CN"/>
          </w:rPr>
          <w:t xml:space="preserve">State: Moving </w:t>
        </w:r>
        <w:r>
          <w:rPr>
            <w:lang w:eastAsia="zh-CN"/>
          </w:rPr>
          <w:br/>
        </w:r>
        <w:r>
          <w:rPr>
            <w:lang w:eastAsia="zh-CN"/>
          </w:rPr>
          <w:br/>
          <w:t>Count &lt; MOVING_THRESHOLD</w:t>
        </w:r>
      </w:ins>
    </w:p>
    <w:p w:rsidR="000A30DA" w:rsidRDefault="000A30DA" w:rsidP="00CC1417">
      <w:pPr>
        <w:spacing w:before="120" w:after="0"/>
        <w:rPr>
          <w:ins w:id="56" w:author="Intille" w:date="2014-06-14T09:24:00Z"/>
          <w:lang w:eastAsia="zh-CN"/>
        </w:rPr>
      </w:pPr>
      <w:proofErr w:type="gramStart"/>
      <w:ins w:id="57" w:author="Intille" w:date="2014-06-14T09:25:00Z">
        <w:r>
          <w:rPr>
            <w:lang w:eastAsia="zh-CN"/>
          </w:rPr>
          <w:t>where</w:t>
        </w:r>
        <w:proofErr w:type="gramEnd"/>
        <w:r>
          <w:rPr>
            <w:lang w:eastAsia="zh-CN"/>
          </w:rPr>
          <w:t xml:space="preserve"> MOVING_THRESHOLD &gt; STILL THRESHOLD and will be set based on experimentation</w:t>
        </w:r>
        <w:r>
          <w:rPr>
            <w:lang w:eastAsia="zh-CN"/>
          </w:rPr>
          <w:br/>
        </w:r>
      </w:ins>
    </w:p>
    <w:p w:rsidR="009959A5" w:rsidRDefault="009959A5" w:rsidP="00CC1417">
      <w:pPr>
        <w:spacing w:before="120" w:after="0"/>
        <w:rPr>
          <w:ins w:id="58" w:author="Intille" w:date="2014-06-14T09:23:00Z"/>
          <w:lang w:eastAsia="zh-CN"/>
        </w:rPr>
      </w:pPr>
      <w:ins w:id="59" w:author="Intille" w:date="2014-06-14T09:23:00Z">
        <w:r>
          <w:rPr>
            <w:lang w:eastAsia="zh-CN"/>
          </w:rPr>
          <w:t xml:space="preserve">State: </w:t>
        </w:r>
      </w:ins>
      <w:proofErr w:type="spellStart"/>
      <w:ins w:id="60" w:author="Intille" w:date="2014-06-14T09:24:00Z">
        <w:r w:rsidR="000A30DA">
          <w:rPr>
            <w:lang w:eastAsia="zh-CN"/>
          </w:rPr>
          <w:t>Vigorous</w:t>
        </w:r>
      </w:ins>
      <w:ins w:id="61" w:author="Intille" w:date="2014-06-14T09:23:00Z">
        <w:r w:rsidR="000A30DA">
          <w:rPr>
            <w:lang w:eastAsia="zh-CN"/>
          </w:rPr>
          <w:t>Moving</w:t>
        </w:r>
        <w:proofErr w:type="spellEnd"/>
        <w:r w:rsidR="000A30DA">
          <w:rPr>
            <w:lang w:eastAsia="zh-CN"/>
          </w:rPr>
          <w:t xml:space="preserve"> </w:t>
        </w:r>
      </w:ins>
    </w:p>
    <w:p w:rsidR="000A30DA" w:rsidRDefault="000A30DA" w:rsidP="000A30DA">
      <w:pPr>
        <w:spacing w:before="120" w:after="0"/>
        <w:rPr>
          <w:ins w:id="62" w:author="Intille" w:date="2014-06-14T09:23:00Z"/>
          <w:lang w:eastAsia="zh-CN"/>
        </w:rPr>
      </w:pPr>
      <w:ins w:id="63" w:author="Intille" w:date="2014-06-14T09:23:00Z">
        <w:r>
          <w:rPr>
            <w:lang w:eastAsia="zh-CN"/>
          </w:rPr>
          <w:t xml:space="preserve">Count &lt; </w:t>
        </w:r>
      </w:ins>
      <w:ins w:id="64" w:author="Intille" w:date="2014-06-14T09:24:00Z">
        <w:r>
          <w:rPr>
            <w:lang w:eastAsia="zh-CN"/>
          </w:rPr>
          <w:t>VIGOROUS</w:t>
        </w:r>
      </w:ins>
      <w:ins w:id="65" w:author="Intille" w:date="2014-06-14T09:23:00Z">
        <w:r>
          <w:rPr>
            <w:lang w:eastAsia="zh-CN"/>
          </w:rPr>
          <w:t>_MOVING_THRESHOLD</w:t>
        </w:r>
      </w:ins>
    </w:p>
    <w:p w:rsidR="009959A5" w:rsidRDefault="000A30DA" w:rsidP="00CC1417">
      <w:pPr>
        <w:spacing w:before="120" w:after="0"/>
        <w:rPr>
          <w:ins w:id="66" w:author="Intille" w:date="2014-06-14T09:00:00Z"/>
          <w:lang w:eastAsia="zh-CN"/>
        </w:rPr>
      </w:pPr>
      <w:proofErr w:type="gramStart"/>
      <w:ins w:id="67" w:author="Intille" w:date="2014-06-14T09:24:00Z">
        <w:r>
          <w:rPr>
            <w:lang w:eastAsia="zh-CN"/>
          </w:rPr>
          <w:t>where</w:t>
        </w:r>
        <w:proofErr w:type="gramEnd"/>
        <w:r>
          <w:rPr>
            <w:lang w:eastAsia="zh-CN"/>
          </w:rPr>
          <w:t xml:space="preserve"> VIGOROUS_MOVING_THRESHOLD &gt; MOVING THRESHOLD and will be set based on experi</w:t>
        </w:r>
      </w:ins>
      <w:ins w:id="68" w:author="Intille" w:date="2014-06-14T09:25:00Z">
        <w:r>
          <w:rPr>
            <w:lang w:eastAsia="zh-CN"/>
          </w:rPr>
          <w:t>mentation</w:t>
        </w:r>
      </w:ins>
      <w:ins w:id="69" w:author="Intille" w:date="2014-06-14T09:24:00Z">
        <w:r>
          <w:rPr>
            <w:lang w:eastAsia="zh-CN"/>
          </w:rPr>
          <w:br/>
        </w:r>
      </w:ins>
    </w:p>
    <w:p w:rsidR="00E440F7" w:rsidRDefault="00E440F7" w:rsidP="00E440F7">
      <w:pPr>
        <w:pStyle w:val="Title"/>
        <w:jc w:val="left"/>
        <w:rPr>
          <w:lang w:eastAsia="zh-CN"/>
        </w:rPr>
      </w:pPr>
      <w:del w:id="70" w:author="Intille" w:date="2014-06-14T08:58:00Z">
        <w:r w:rsidDel="00CC1417">
          <w:rPr>
            <w:rFonts w:hint="eastAsia"/>
            <w:lang w:eastAsia="zh-CN"/>
          </w:rPr>
          <w:delText>1</w:delText>
        </w:r>
      </w:del>
      <w:ins w:id="71" w:author="Intille" w:date="2014-06-14T08:58:00Z">
        <w:r w:rsidR="00CC1417">
          <w:rPr>
            <w:lang w:eastAsia="zh-CN"/>
          </w:rPr>
          <w:t>2</w:t>
        </w:r>
      </w:ins>
      <w:r>
        <w:rPr>
          <w:rFonts w:hint="eastAsia"/>
          <w:lang w:eastAsia="zh-CN"/>
        </w:rPr>
        <w:t xml:space="preserve">. </w:t>
      </w:r>
      <w:r w:rsidR="00027F95">
        <w:rPr>
          <w:rFonts w:hint="eastAsia"/>
          <w:lang w:eastAsia="zh-CN"/>
        </w:rPr>
        <w:t xml:space="preserve">Broadcast </w:t>
      </w:r>
      <w:del w:id="72" w:author="Intille" w:date="2014-06-14T09:26:00Z">
        <w:r w:rsidR="00027F95" w:rsidDel="000A30DA">
          <w:rPr>
            <w:rFonts w:hint="eastAsia"/>
            <w:lang w:eastAsia="zh-CN"/>
          </w:rPr>
          <w:delText>name</w:delText>
        </w:r>
        <w:r w:rsidDel="000A30DA">
          <w:rPr>
            <w:rFonts w:hint="eastAsia"/>
            <w:lang w:eastAsia="zh-CN"/>
          </w:rPr>
          <w:delText xml:space="preserve"> </w:delText>
        </w:r>
        <w:r w:rsidR="00EB287B" w:rsidDel="000A30DA">
          <w:rPr>
            <w:rFonts w:hint="eastAsia"/>
            <w:lang w:eastAsia="zh-CN"/>
          </w:rPr>
          <w:delText>definition</w:delText>
        </w:r>
      </w:del>
      <w:ins w:id="73" w:author="Intille" w:date="2014-06-14T09:26:00Z">
        <w:r w:rsidR="000A30DA">
          <w:rPr>
            <w:lang w:eastAsia="zh-CN"/>
          </w:rPr>
          <w:t>states</w:t>
        </w:r>
      </w:ins>
    </w:p>
    <w:p w:rsidR="009F7028" w:rsidRDefault="009F7028" w:rsidP="004679EA">
      <w:pPr>
        <w:rPr>
          <w:ins w:id="74" w:author="Floyd" w:date="2014-06-16T15:42:00Z"/>
          <w:rFonts w:hint="eastAsia"/>
          <w:lang w:eastAsia="zh-CN"/>
        </w:rPr>
        <w:pPrChange w:id="75" w:author="Floyd" w:date="2014-06-16T14:12:00Z">
          <w:pPr>
            <w:pStyle w:val="Subtitle"/>
            <w:jc w:val="left"/>
          </w:pPr>
        </w:pPrChange>
      </w:pPr>
      <w:ins w:id="76" w:author="Floyd" w:date="2014-06-16T15:40:00Z">
        <w:r>
          <w:rPr>
            <w:noProof/>
            <w:lang w:eastAsia="zh-CN"/>
          </w:rPr>
          <w:lastRenderedPageBreak/>
          <w:drawing>
            <wp:inline distT="0" distB="0" distL="0" distR="0">
              <wp:extent cx="5486400" cy="12909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86400" cy="1290955"/>
                      </a:xfrm>
                      <a:prstGeom prst="rect">
                        <a:avLst/>
                      </a:prstGeom>
                    </pic:spPr>
                  </pic:pic>
                </a:graphicData>
              </a:graphic>
            </wp:inline>
          </w:drawing>
        </w:r>
      </w:ins>
    </w:p>
    <w:p w:rsidR="000A30DA" w:rsidRDefault="000A30DA" w:rsidP="004679EA">
      <w:pPr>
        <w:rPr>
          <w:ins w:id="77" w:author="Intille" w:date="2014-06-14T09:29:00Z"/>
          <w:lang w:eastAsia="zh-CN"/>
        </w:rPr>
        <w:pPrChange w:id="78" w:author="Floyd" w:date="2014-06-16T14:12:00Z">
          <w:pPr>
            <w:pStyle w:val="Subtitle"/>
            <w:jc w:val="left"/>
          </w:pPr>
        </w:pPrChange>
      </w:pPr>
      <w:ins w:id="79" w:author="Intille" w:date="2014-06-14T09:30:00Z">
        <w:r>
          <w:rPr>
            <w:lang w:eastAsia="zh-CN"/>
          </w:rPr>
          <w:t>I think the</w:t>
        </w:r>
      </w:ins>
      <w:ins w:id="80" w:author="Intille" w:date="2014-06-14T09:28:00Z">
        <w:r>
          <w:rPr>
            <w:lang w:eastAsia="zh-CN"/>
          </w:rPr>
          <w:t xml:space="preserve"> states are</w:t>
        </w:r>
      </w:ins>
      <w:ins w:id="81" w:author="Intille" w:date="2014-06-14T09:29:00Z">
        <w:r>
          <w:rPr>
            <w:lang w:eastAsia="zh-CN"/>
          </w:rPr>
          <w:t>:</w:t>
        </w:r>
      </w:ins>
    </w:p>
    <w:p w:rsidR="000A30DA" w:rsidRDefault="000A30DA" w:rsidP="004679EA">
      <w:pPr>
        <w:rPr>
          <w:ins w:id="82" w:author="Intille" w:date="2014-06-14T09:29:00Z"/>
          <w:lang w:eastAsia="zh-CN"/>
        </w:rPr>
        <w:pPrChange w:id="83" w:author="Floyd" w:date="2014-06-16T14:12:00Z">
          <w:pPr>
            <w:pStyle w:val="Subtitle"/>
            <w:jc w:val="left"/>
          </w:pPr>
        </w:pPrChange>
      </w:pPr>
      <w:ins w:id="84" w:author="Intille" w:date="2014-06-14T09:29:00Z">
        <w:r>
          <w:rPr>
            <w:lang w:eastAsia="zh-CN"/>
          </w:rPr>
          <w:t>Not moving – no data to transmit</w:t>
        </w:r>
      </w:ins>
      <w:ins w:id="85" w:author="Intille" w:date="2014-06-14T09:31:00Z">
        <w:r>
          <w:rPr>
            <w:lang w:eastAsia="zh-CN"/>
          </w:rPr>
          <w:t xml:space="preserve"> (just change the name)</w:t>
        </w:r>
      </w:ins>
    </w:p>
    <w:p w:rsidR="000A30DA" w:rsidRDefault="000A30DA" w:rsidP="004679EA">
      <w:pPr>
        <w:rPr>
          <w:ins w:id="86" w:author="Intille" w:date="2014-06-14T09:29:00Z"/>
          <w:lang w:eastAsia="zh-CN"/>
        </w:rPr>
        <w:pPrChange w:id="87" w:author="Floyd" w:date="2014-06-16T14:12:00Z">
          <w:pPr>
            <w:pStyle w:val="Subtitle"/>
            <w:jc w:val="left"/>
          </w:pPr>
        </w:pPrChange>
      </w:pPr>
      <w:ins w:id="88" w:author="Intille" w:date="2014-06-14T09:29:00Z">
        <w:r>
          <w:rPr>
            <w:lang w:eastAsia="zh-CN"/>
          </w:rPr>
          <w:t>Not moving – data to transmit</w:t>
        </w:r>
      </w:ins>
      <w:ins w:id="89" w:author="Intille" w:date="2014-06-14T09:31:00Z">
        <w:r>
          <w:rPr>
            <w:lang w:eastAsia="zh-CN"/>
          </w:rPr>
          <w:t xml:space="preserve"> (there was a motion event but the phone never grabbed it. So we want to store as much info as possible about the time it started, how long it lasted, and when it ended. What we can store depends on how you decide to store information. You will need to sum up data over longer periods of time than 2s.</w:t>
        </w:r>
      </w:ins>
      <w:ins w:id="90" w:author="Intille" w:date="2014-06-14T09:32:00Z">
        <w:r>
          <w:rPr>
            <w:lang w:eastAsia="zh-CN"/>
          </w:rPr>
          <w:t xml:space="preserve"> You won’t be able to store every 2s of data reading. Keep in mind we could have this pattern: object moved a few seconds. </w:t>
        </w:r>
        <w:proofErr w:type="gramStart"/>
        <w:r>
          <w:rPr>
            <w:lang w:eastAsia="zh-CN"/>
          </w:rPr>
          <w:t>Still for an hour.</w:t>
        </w:r>
        <w:proofErr w:type="gramEnd"/>
        <w:r>
          <w:rPr>
            <w:lang w:eastAsia="zh-CN"/>
          </w:rPr>
          <w:t xml:space="preserve"> Object moved a few seconds. </w:t>
        </w:r>
        <w:proofErr w:type="gramStart"/>
        <w:r>
          <w:rPr>
            <w:lang w:eastAsia="zh-CN"/>
          </w:rPr>
          <w:t>Still for another hour.</w:t>
        </w:r>
        <w:proofErr w:type="gramEnd"/>
        <w:r>
          <w:rPr>
            <w:lang w:eastAsia="zh-CN"/>
          </w:rPr>
          <w:t xml:space="preserve"> Phone comes back in range and we want to know as much as possibl</w:t>
        </w:r>
      </w:ins>
      <w:ins w:id="91" w:author="Intille" w:date="2014-06-14T09:33:00Z">
        <w:r>
          <w:rPr>
            <w:lang w:eastAsia="zh-CN"/>
          </w:rPr>
          <w:t xml:space="preserve">e about the two events.) </w:t>
        </w:r>
      </w:ins>
      <w:ins w:id="92" w:author="Intille" w:date="2014-06-14T09:32:00Z">
        <w:r>
          <w:rPr>
            <w:lang w:eastAsia="zh-CN"/>
          </w:rPr>
          <w:t xml:space="preserve"> </w:t>
        </w:r>
      </w:ins>
    </w:p>
    <w:p w:rsidR="000A30DA" w:rsidRDefault="000A30DA" w:rsidP="004679EA">
      <w:pPr>
        <w:rPr>
          <w:ins w:id="93" w:author="Intille" w:date="2014-06-14T09:29:00Z"/>
          <w:lang w:eastAsia="zh-CN"/>
        </w:rPr>
        <w:pPrChange w:id="94" w:author="Floyd" w:date="2014-06-16T14:12:00Z">
          <w:pPr>
            <w:pStyle w:val="Subtitle"/>
            <w:jc w:val="left"/>
          </w:pPr>
        </w:pPrChange>
      </w:pPr>
      <w:proofErr w:type="spellStart"/>
      <w:ins w:id="95" w:author="Intille" w:date="2014-06-14T09:30:00Z">
        <w:r>
          <w:rPr>
            <w:lang w:eastAsia="zh-CN"/>
          </w:rPr>
          <w:t>StartedMoving</w:t>
        </w:r>
      </w:ins>
      <w:proofErr w:type="spellEnd"/>
      <w:ins w:id="96" w:author="Intille" w:date="2014-06-14T09:29:00Z">
        <w:r>
          <w:rPr>
            <w:lang w:eastAsia="zh-CN"/>
          </w:rPr>
          <w:t xml:space="preserve"> – data to transmit</w:t>
        </w:r>
      </w:ins>
      <w:ins w:id="97" w:author="Intille" w:date="2014-06-14T09:33:00Z">
        <w:r>
          <w:rPr>
            <w:lang w:eastAsia="zh-CN"/>
          </w:rPr>
          <w:t xml:space="preserve"> (When something started moving we want to get that info to the phone. But until the phone comes in range, it should store info about that motion. </w:t>
        </w:r>
        <w:r w:rsidR="00B31922">
          <w:rPr>
            <w:lang w:eastAsia="zh-CN"/>
          </w:rPr>
          <w:t>If it stops moving and hasn’t transmitted data</w:t>
        </w:r>
      </w:ins>
      <w:ins w:id="98" w:author="Intille" w:date="2014-06-14T09:34:00Z">
        <w:r w:rsidR="00B31922">
          <w:rPr>
            <w:lang w:eastAsia="zh-CN"/>
          </w:rPr>
          <w:t xml:space="preserve">, go to not moving. </w:t>
        </w:r>
      </w:ins>
    </w:p>
    <w:p w:rsidR="000A30DA" w:rsidRDefault="000A30DA" w:rsidP="004679EA">
      <w:pPr>
        <w:rPr>
          <w:ins w:id="99" w:author="Intille" w:date="2014-06-14T09:36:00Z"/>
          <w:lang w:eastAsia="zh-CN"/>
        </w:rPr>
        <w:pPrChange w:id="100" w:author="Floyd" w:date="2014-06-16T14:12:00Z">
          <w:pPr>
            <w:pStyle w:val="Subtitle"/>
            <w:jc w:val="left"/>
          </w:pPr>
        </w:pPrChange>
      </w:pPr>
      <w:ins w:id="101" w:author="Intille" w:date="2014-06-14T09:29:00Z">
        <w:r>
          <w:rPr>
            <w:lang w:eastAsia="zh-CN"/>
          </w:rPr>
          <w:t>Moving – don’t transmit until</w:t>
        </w:r>
      </w:ins>
      <w:ins w:id="102" w:author="Intille" w:date="2014-06-14T09:30:00Z">
        <w:r>
          <w:rPr>
            <w:lang w:eastAsia="zh-CN"/>
          </w:rPr>
          <w:t xml:space="preserve"> stop</w:t>
        </w:r>
      </w:ins>
      <w:ins w:id="103" w:author="Intille" w:date="2014-06-14T09:34:00Z">
        <w:r w:rsidR="00B31922">
          <w:rPr>
            <w:lang w:eastAsia="zh-CN"/>
          </w:rPr>
          <w:t xml:space="preserve"> (This is the case where it started moving and successfully transmitted this info but motion continues so that we don’t want to continue trans</w:t>
        </w:r>
      </w:ins>
      <w:ins w:id="104" w:author="Intille" w:date="2014-06-14T09:35:00Z">
        <w:r w:rsidR="00B31922">
          <w:rPr>
            <w:lang w:eastAsia="zh-CN"/>
          </w:rPr>
          <w:t xml:space="preserve">mitting. Instead it should store the motion data (as much as possible, same as above) and then when several counts of not moving are </w:t>
        </w:r>
        <w:del w:id="105" w:author="Floyd" w:date="2014-06-16T13:52:00Z">
          <w:r w:rsidR="00B31922" w:rsidDel="005224BD">
            <w:rPr>
              <w:lang w:eastAsia="zh-CN"/>
            </w:rPr>
            <w:delText>observed ,it</w:delText>
          </w:r>
        </w:del>
      </w:ins>
      <w:ins w:id="106" w:author="Floyd" w:date="2014-06-16T13:52:00Z">
        <w:r w:rsidR="005224BD">
          <w:rPr>
            <w:lang w:eastAsia="zh-CN"/>
          </w:rPr>
          <w:t>observed, it</w:t>
        </w:r>
      </w:ins>
      <w:ins w:id="107" w:author="Intille" w:date="2014-06-14T09:35:00Z">
        <w:r w:rsidR="00B31922">
          <w:rPr>
            <w:lang w:eastAsia="zh-CN"/>
          </w:rPr>
          <w:t xml:space="preserve"> should </w:t>
        </w:r>
      </w:ins>
      <w:ins w:id="108" w:author="Intille" w:date="2014-06-14T09:36:00Z">
        <w:r w:rsidR="00B31922">
          <w:rPr>
            <w:lang w:eastAsia="zh-CN"/>
          </w:rPr>
          <w:t xml:space="preserve">change the name to transmit. </w:t>
        </w:r>
      </w:ins>
    </w:p>
    <w:p w:rsidR="00B31922" w:rsidDel="005224BD" w:rsidRDefault="00B31922" w:rsidP="004679EA">
      <w:pPr>
        <w:rPr>
          <w:ins w:id="109" w:author="Intille" w:date="2014-06-14T09:36:00Z"/>
          <w:del w:id="110" w:author="Floyd" w:date="2014-06-16T13:52:00Z"/>
          <w:lang w:eastAsia="zh-CN"/>
        </w:rPr>
        <w:pPrChange w:id="111" w:author="Floyd" w:date="2014-06-16T14:12:00Z">
          <w:pPr>
            <w:pStyle w:val="Subtitle"/>
            <w:jc w:val="left"/>
          </w:pPr>
        </w:pPrChange>
      </w:pPr>
    </w:p>
    <w:p w:rsidR="00B31922" w:rsidRDefault="00B31922" w:rsidP="004679EA">
      <w:pPr>
        <w:rPr>
          <w:ins w:id="112" w:author="Intille" w:date="2014-06-14T09:28:00Z"/>
          <w:lang w:eastAsia="zh-CN"/>
        </w:rPr>
        <w:pPrChange w:id="113" w:author="Floyd" w:date="2014-06-16T14:12:00Z">
          <w:pPr>
            <w:pStyle w:val="Subtitle"/>
            <w:jc w:val="left"/>
          </w:pPr>
        </w:pPrChange>
      </w:pPr>
      <w:ins w:id="114" w:author="Intille" w:date="2014-06-14T09:36:00Z">
        <w:r>
          <w:rPr>
            <w:lang w:eastAsia="zh-CN"/>
          </w:rPr>
          <w:t xml:space="preserve">Can you adapt the below to handle the above? </w:t>
        </w:r>
      </w:ins>
    </w:p>
    <w:p w:rsidR="000A30DA" w:rsidDel="005224BD" w:rsidRDefault="000A30DA" w:rsidP="00E440F7">
      <w:pPr>
        <w:pStyle w:val="Subtitle"/>
        <w:jc w:val="left"/>
        <w:rPr>
          <w:ins w:id="115" w:author="Intille" w:date="2014-06-14T09:27:00Z"/>
          <w:del w:id="116" w:author="Floyd" w:date="2014-06-16T13:52:00Z"/>
          <w:lang w:eastAsia="zh-CN"/>
        </w:rPr>
      </w:pPr>
    </w:p>
    <w:p w:rsidR="000A30DA" w:rsidDel="005224BD" w:rsidRDefault="000A30DA" w:rsidP="00E440F7">
      <w:pPr>
        <w:pStyle w:val="Subtitle"/>
        <w:jc w:val="left"/>
        <w:rPr>
          <w:ins w:id="117" w:author="Intille" w:date="2014-06-14T09:27:00Z"/>
          <w:del w:id="118" w:author="Floyd" w:date="2014-06-16T13:52:00Z"/>
          <w:lang w:eastAsia="zh-CN"/>
        </w:rPr>
      </w:pPr>
    </w:p>
    <w:p w:rsidR="000A30DA" w:rsidDel="005224BD" w:rsidRDefault="000A30DA" w:rsidP="00E440F7">
      <w:pPr>
        <w:pStyle w:val="Subtitle"/>
        <w:jc w:val="left"/>
        <w:rPr>
          <w:ins w:id="119" w:author="Intille" w:date="2014-06-14T09:27:00Z"/>
          <w:del w:id="120" w:author="Floyd" w:date="2014-06-16T13:52:00Z"/>
          <w:lang w:eastAsia="zh-CN"/>
        </w:rPr>
      </w:pPr>
    </w:p>
    <w:p w:rsidR="00443893" w:rsidDel="001E68B1" w:rsidRDefault="00EB287B" w:rsidP="00E440F7">
      <w:pPr>
        <w:pStyle w:val="Subtitle"/>
        <w:jc w:val="left"/>
        <w:rPr>
          <w:del w:id="121" w:author="Floyd" w:date="2014-06-16T13:43:00Z"/>
          <w:lang w:eastAsia="zh-CN"/>
        </w:rPr>
      </w:pPr>
      <w:del w:id="122" w:author="Intille" w:date="2014-06-14T08:58:00Z">
        <w:r w:rsidDel="00CC1417">
          <w:rPr>
            <w:lang w:eastAsia="zh-CN"/>
          </w:rPr>
          <w:delText>1</w:delText>
        </w:r>
      </w:del>
      <w:ins w:id="123" w:author="Intille" w:date="2014-06-14T08:58:00Z">
        <w:r w:rsidR="00CC1417">
          <w:rPr>
            <w:lang w:eastAsia="zh-CN"/>
          </w:rPr>
          <w:t>2</w:t>
        </w:r>
      </w:ins>
      <w:r>
        <w:rPr>
          <w:lang w:eastAsia="zh-CN"/>
        </w:rPr>
        <w:t xml:space="preserve">.1 </w:t>
      </w:r>
      <w:del w:id="124" w:author="Floyd" w:date="2014-06-16T13:29:00Z">
        <w:r w:rsidDel="0091474C">
          <w:rPr>
            <w:lang w:eastAsia="zh-CN"/>
          </w:rPr>
          <w:delText>Object</w:delText>
        </w:r>
        <w:r w:rsidDel="0091474C">
          <w:rPr>
            <w:rFonts w:hint="eastAsia"/>
            <w:lang w:eastAsia="zh-CN"/>
          </w:rPr>
          <w:delText xml:space="preserve"> Movement Sensor </w:delText>
        </w:r>
      </w:del>
      <w:ins w:id="125" w:author="Floyd" w:date="2014-06-16T13:29:00Z">
        <w:r w:rsidR="0091474C">
          <w:rPr>
            <w:lang w:eastAsia="zh-CN"/>
          </w:rPr>
          <w:t xml:space="preserve">Object Usage Sensor </w:t>
        </w:r>
      </w:ins>
      <w:del w:id="126" w:author="Floyd" w:date="2014-06-16T13:43:00Z">
        <w:r w:rsidDel="00FD5C3A">
          <w:rPr>
            <w:rFonts w:hint="eastAsia"/>
            <w:lang w:eastAsia="zh-CN"/>
          </w:rPr>
          <w:delText>with no movement</w:delText>
        </w:r>
      </w:del>
      <w:ins w:id="127" w:author="Floyd" w:date="2014-06-16T13:43:00Z">
        <w:r w:rsidR="00FD5C3A">
          <w:rPr>
            <w:rFonts w:hint="eastAsia"/>
            <w:lang w:eastAsia="zh-CN"/>
          </w:rPr>
          <w:t xml:space="preserve">Not </w:t>
        </w:r>
        <w:r w:rsidR="001E68B1">
          <w:rPr>
            <w:rFonts w:hint="eastAsia"/>
            <w:lang w:eastAsia="zh-CN"/>
          </w:rPr>
          <w:t>moving</w:t>
        </w:r>
      </w:ins>
    </w:p>
    <w:p w:rsidR="00EB287B" w:rsidRDefault="00EB287B" w:rsidP="00E440F7">
      <w:pPr>
        <w:pStyle w:val="Subtitle"/>
        <w:jc w:val="left"/>
        <w:rPr>
          <w:lang w:eastAsia="zh-CN"/>
        </w:rPr>
        <w:sectPr w:rsidR="00EB287B">
          <w:headerReference w:type="even" r:id="rId10"/>
          <w:footerReference w:type="default" r:id="rId11"/>
          <w:footerReference w:type="first" r:id="rId12"/>
          <w:type w:val="continuous"/>
          <w:pgSz w:w="12240" w:h="15840" w:code="1"/>
          <w:pgMar w:top="1440" w:right="1440" w:bottom="1440" w:left="2160" w:header="720" w:footer="720" w:gutter="0"/>
          <w:pgNumType w:fmt="lowerRoman"/>
          <w:cols w:space="720"/>
          <w:titlePg/>
        </w:sectPr>
      </w:pPr>
    </w:p>
    <w:p w:rsidR="00A06C16" w:rsidRDefault="0096180F" w:rsidP="00A06C16">
      <w:pPr>
        <w:spacing w:before="120" w:after="0"/>
        <w:rPr>
          <w:lang w:eastAsia="zh-CN"/>
        </w:rPr>
      </w:pPr>
      <w:bookmarkStart w:id="128" w:name="_Toc6820467"/>
      <w:r>
        <w:rPr>
          <w:rFonts w:hint="eastAsia"/>
          <w:lang w:eastAsia="zh-CN"/>
        </w:rPr>
        <w:lastRenderedPageBreak/>
        <w:t xml:space="preserve">    </w:t>
      </w:r>
      <w:r w:rsidR="00EB287B">
        <w:rPr>
          <w:rFonts w:hint="eastAsia"/>
          <w:lang w:eastAsia="zh-CN"/>
        </w:rPr>
        <w:t xml:space="preserve">The </w:t>
      </w:r>
      <w:del w:id="129" w:author="Floyd" w:date="2014-06-16T13:29:00Z">
        <w:r w:rsidR="00EB287B" w:rsidDel="0091474C">
          <w:rPr>
            <w:rFonts w:hint="eastAsia"/>
            <w:lang w:eastAsia="zh-CN"/>
          </w:rPr>
          <w:delText xml:space="preserve">OMS </w:delText>
        </w:r>
      </w:del>
      <w:ins w:id="130" w:author="Floyd" w:date="2014-06-16T13:29:00Z">
        <w:r w:rsidR="0091474C">
          <w:rPr>
            <w:rFonts w:hint="eastAsia"/>
            <w:lang w:eastAsia="zh-CN"/>
          </w:rPr>
          <w:t xml:space="preserve">OUS </w:t>
        </w:r>
      </w:ins>
      <w:r w:rsidR="001A3C10">
        <w:rPr>
          <w:rFonts w:hint="eastAsia"/>
          <w:lang w:eastAsia="zh-CN"/>
        </w:rPr>
        <w:t>would</w:t>
      </w:r>
      <w:r w:rsidR="00EB287B">
        <w:rPr>
          <w:rFonts w:hint="eastAsia"/>
          <w:lang w:eastAsia="zh-CN"/>
        </w:rPr>
        <w:t xml:space="preserve"> </w:t>
      </w:r>
      <w:del w:id="131" w:author="Floyd" w:date="2014-06-16T13:43:00Z">
        <w:r w:rsidR="00EB287B" w:rsidDel="00CD2E5A">
          <w:rPr>
            <w:rFonts w:hint="eastAsia"/>
            <w:lang w:eastAsia="zh-CN"/>
          </w:rPr>
          <w:delText>using</w:delText>
        </w:r>
      </w:del>
      <w:ins w:id="132" w:author="Floyd" w:date="2014-06-16T13:43:00Z">
        <w:r w:rsidR="00CD2E5A">
          <w:rPr>
            <w:lang w:eastAsia="zh-CN"/>
          </w:rPr>
          <w:t>use</w:t>
        </w:r>
      </w:ins>
      <w:r w:rsidR="00EB287B">
        <w:rPr>
          <w:rFonts w:hint="eastAsia"/>
          <w:lang w:eastAsia="zh-CN"/>
        </w:rPr>
        <w:t xml:space="preserve"> the default name, which </w:t>
      </w:r>
      <w:ins w:id="133" w:author="Intille" w:date="2014-06-13T14:18:00Z">
        <w:r w:rsidR="005F5DCF">
          <w:rPr>
            <w:lang w:eastAsia="zh-CN"/>
          </w:rPr>
          <w:t>is a string that contains enough information to determine the</w:t>
        </w:r>
      </w:ins>
      <w:ins w:id="134" w:author="Intille" w:date="2014-06-13T14:19:00Z">
        <w:r w:rsidR="005F5DCF">
          <w:rPr>
            <w:lang w:eastAsia="zh-CN"/>
          </w:rPr>
          <w:t xml:space="preserve"> state of the sensor without connecting, where each string component is separated by a “_” character: </w:t>
        </w:r>
      </w:ins>
      <w:del w:id="135" w:author="Intille" w:date="2014-06-13T14:19:00Z">
        <w:r w:rsidR="00EB287B" w:rsidDel="005F5DCF">
          <w:rPr>
            <w:rFonts w:hint="eastAsia"/>
            <w:lang w:eastAsia="zh-CN"/>
          </w:rPr>
          <w:delText xml:space="preserve">comes first with OMS, then the ID of this sensor, then the battery level, </w:delText>
        </w:r>
        <w:r w:rsidR="00EB287B" w:rsidDel="005F5DCF">
          <w:rPr>
            <w:lang w:eastAsia="zh-CN"/>
          </w:rPr>
          <w:delText>separated</w:delText>
        </w:r>
        <w:r w:rsidR="00EB287B" w:rsidDel="005F5DCF">
          <w:rPr>
            <w:rFonts w:hint="eastAsia"/>
            <w:lang w:eastAsia="zh-CN"/>
          </w:rPr>
          <w:delText xml:space="preserve"> with a </w:delText>
        </w:r>
        <w:r w:rsidR="00EB287B" w:rsidDel="005F5DCF">
          <w:rPr>
            <w:lang w:eastAsia="zh-CN"/>
          </w:rPr>
          <w:delText>‘</w:delText>
        </w:r>
        <w:r w:rsidR="00EB287B" w:rsidDel="005F5DCF">
          <w:rPr>
            <w:rFonts w:hint="eastAsia"/>
            <w:lang w:eastAsia="zh-CN"/>
          </w:rPr>
          <w:delText>_</w:delText>
        </w:r>
        <w:r w:rsidR="00EB287B" w:rsidDel="005F5DCF">
          <w:rPr>
            <w:lang w:eastAsia="zh-CN"/>
          </w:rPr>
          <w:delText>’</w:delText>
        </w:r>
        <w:r w:rsidR="00EB287B" w:rsidDel="005F5DCF">
          <w:rPr>
            <w:rFonts w:hint="eastAsia"/>
            <w:lang w:eastAsia="zh-CN"/>
          </w:rPr>
          <w:delText xml:space="preserve">. </w:delText>
        </w:r>
      </w:del>
    </w:p>
    <w:tbl>
      <w:tblPr>
        <w:tblStyle w:val="TableGrid"/>
        <w:tblW w:w="0" w:type="auto"/>
        <w:tblInd w:w="1638" w:type="dxa"/>
        <w:tblLook w:val="04A0" w:firstRow="1" w:lastRow="0" w:firstColumn="1" w:lastColumn="0" w:noHBand="0" w:noVBand="1"/>
      </w:tblPr>
      <w:tblGrid>
        <w:gridCol w:w="1254"/>
        <w:gridCol w:w="953"/>
        <w:gridCol w:w="2602"/>
        <w:gridCol w:w="1909"/>
      </w:tblGrid>
      <w:tr w:rsidR="00E21780" w:rsidTr="000A30DA">
        <w:tc>
          <w:tcPr>
            <w:tcW w:w="1254" w:type="dxa"/>
            <w:shd w:val="clear" w:color="auto" w:fill="BFBFBF" w:themeFill="background1" w:themeFillShade="BF"/>
            <w:vAlign w:val="center"/>
          </w:tcPr>
          <w:bookmarkEnd w:id="128"/>
          <w:p w:rsidR="00E21780" w:rsidRPr="00DC7F18" w:rsidRDefault="00E21780" w:rsidP="000A30DA">
            <w:pPr>
              <w:spacing w:before="120" w:after="0"/>
              <w:jc w:val="center"/>
              <w:rPr>
                <w:rFonts w:eastAsiaTheme="minorEastAsia"/>
                <w:b/>
                <w:lang w:eastAsia="zh-CN"/>
              </w:rPr>
            </w:pPr>
            <w:del w:id="136" w:author="Floyd" w:date="2014-06-16T13:29:00Z">
              <w:r w:rsidRPr="00DC7F18" w:rsidDel="0091474C">
                <w:rPr>
                  <w:rFonts w:eastAsiaTheme="minorEastAsia" w:hint="eastAsia"/>
                  <w:b/>
                  <w:lang w:eastAsia="zh-CN"/>
                </w:rPr>
                <w:delText>OMS</w:delText>
              </w:r>
            </w:del>
            <w:ins w:id="137" w:author="Floyd" w:date="2014-06-16T13:29:00Z">
              <w:r w:rsidR="0091474C">
                <w:rPr>
                  <w:rFonts w:eastAsiaTheme="minorEastAsia" w:hint="eastAsia"/>
                  <w:b/>
                  <w:lang w:eastAsia="zh-CN"/>
                </w:rPr>
                <w:t>OUS</w:t>
              </w:r>
            </w:ins>
          </w:p>
        </w:tc>
        <w:tc>
          <w:tcPr>
            <w:tcW w:w="895" w:type="dxa"/>
            <w:shd w:val="clear" w:color="auto" w:fill="BFBFBF" w:themeFill="background1" w:themeFillShade="BF"/>
            <w:vAlign w:val="center"/>
          </w:tcPr>
          <w:p w:rsidR="00E21780" w:rsidRPr="00DC7F18" w:rsidRDefault="00E21780" w:rsidP="000A30DA">
            <w:pPr>
              <w:spacing w:before="120" w:after="0"/>
              <w:jc w:val="center"/>
              <w:rPr>
                <w:rFonts w:eastAsiaTheme="minorEastAsia"/>
                <w:b/>
                <w:lang w:eastAsia="zh-CN"/>
              </w:rPr>
            </w:pPr>
            <w:r w:rsidRPr="00DC7F18">
              <w:rPr>
                <w:rFonts w:eastAsiaTheme="minorEastAsia" w:hint="eastAsia"/>
                <w:b/>
                <w:lang w:eastAsia="zh-CN"/>
              </w:rPr>
              <w:t>ID</w:t>
            </w:r>
          </w:p>
        </w:tc>
        <w:tc>
          <w:tcPr>
            <w:tcW w:w="2602" w:type="dxa"/>
            <w:shd w:val="clear" w:color="auto" w:fill="BFBFBF" w:themeFill="background1" w:themeFillShade="BF"/>
            <w:vAlign w:val="center"/>
          </w:tcPr>
          <w:p w:rsidR="00E21780" w:rsidRPr="00DC7F18" w:rsidRDefault="00E21780" w:rsidP="000A30DA">
            <w:pPr>
              <w:spacing w:before="120" w:after="0"/>
              <w:jc w:val="center"/>
              <w:rPr>
                <w:rFonts w:eastAsiaTheme="minorEastAsia"/>
                <w:b/>
                <w:lang w:eastAsia="zh-CN"/>
              </w:rPr>
            </w:pPr>
            <w:r w:rsidRPr="00DC7F18">
              <w:rPr>
                <w:rFonts w:eastAsiaTheme="minorEastAsia" w:hint="eastAsia"/>
                <w:b/>
                <w:lang w:eastAsia="zh-CN"/>
              </w:rPr>
              <w:t>Battery Level</w:t>
            </w:r>
          </w:p>
        </w:tc>
        <w:tc>
          <w:tcPr>
            <w:tcW w:w="1909" w:type="dxa"/>
            <w:shd w:val="clear" w:color="auto" w:fill="BFBFBF" w:themeFill="background1" w:themeFillShade="BF"/>
          </w:tcPr>
          <w:p w:rsidR="00E21780" w:rsidRPr="00D74667" w:rsidRDefault="00E21780" w:rsidP="000A30DA">
            <w:pPr>
              <w:spacing w:before="120" w:after="0"/>
              <w:jc w:val="center"/>
              <w:rPr>
                <w:rFonts w:eastAsiaTheme="minorEastAsia"/>
                <w:b/>
                <w:lang w:eastAsia="zh-CN"/>
              </w:rPr>
            </w:pPr>
            <w:r>
              <w:rPr>
                <w:rFonts w:eastAsiaTheme="minorEastAsia" w:hint="eastAsia"/>
                <w:b/>
                <w:lang w:eastAsia="zh-CN"/>
              </w:rPr>
              <w:t xml:space="preserve">Movement </w:t>
            </w:r>
            <w:proofErr w:type="spellStart"/>
            <w:r>
              <w:rPr>
                <w:rFonts w:eastAsiaTheme="minorEastAsia" w:hint="eastAsia"/>
                <w:b/>
                <w:lang w:eastAsia="zh-CN"/>
              </w:rPr>
              <w:t>Def</w:t>
            </w:r>
            <w:proofErr w:type="spellEnd"/>
          </w:p>
        </w:tc>
      </w:tr>
      <w:tr w:rsidR="00E21780" w:rsidTr="000A30DA">
        <w:trPr>
          <w:trHeight w:val="485"/>
        </w:trPr>
        <w:tc>
          <w:tcPr>
            <w:tcW w:w="1254" w:type="dxa"/>
          </w:tcPr>
          <w:p w:rsidR="00E21780" w:rsidRPr="00DC7F18" w:rsidRDefault="00E21780" w:rsidP="000A30DA">
            <w:pPr>
              <w:spacing w:before="60" w:after="0"/>
              <w:jc w:val="center"/>
              <w:rPr>
                <w:rFonts w:eastAsiaTheme="minorEastAsia"/>
                <w:lang w:eastAsia="zh-CN"/>
              </w:rPr>
            </w:pPr>
            <w:r>
              <w:rPr>
                <w:rFonts w:eastAsiaTheme="minorEastAsia" w:hint="eastAsia"/>
                <w:lang w:eastAsia="zh-CN"/>
              </w:rPr>
              <w:t xml:space="preserve">Text </w:t>
            </w:r>
            <w:r>
              <w:rPr>
                <w:rFonts w:eastAsiaTheme="minorEastAsia"/>
                <w:lang w:eastAsia="zh-CN"/>
              </w:rPr>
              <w:t>“</w:t>
            </w:r>
            <w:del w:id="138" w:author="Floyd" w:date="2014-06-16T13:29:00Z">
              <w:r w:rsidDel="0091474C">
                <w:rPr>
                  <w:rFonts w:eastAsiaTheme="minorEastAsia" w:hint="eastAsia"/>
                  <w:lang w:eastAsia="zh-CN"/>
                </w:rPr>
                <w:delText>OMS</w:delText>
              </w:r>
            </w:del>
            <w:ins w:id="139" w:author="Floyd" w:date="2014-06-16T13:29:00Z">
              <w:r w:rsidR="0091474C">
                <w:rPr>
                  <w:rFonts w:eastAsiaTheme="minorEastAsia" w:hint="eastAsia"/>
                  <w:lang w:eastAsia="zh-CN"/>
                </w:rPr>
                <w:t>OUS</w:t>
              </w:r>
            </w:ins>
            <w:r>
              <w:rPr>
                <w:rFonts w:eastAsiaTheme="minorEastAsia"/>
                <w:lang w:eastAsia="zh-CN"/>
              </w:rPr>
              <w:t>”</w:t>
            </w:r>
          </w:p>
        </w:tc>
        <w:tc>
          <w:tcPr>
            <w:tcW w:w="895" w:type="dxa"/>
          </w:tcPr>
          <w:p w:rsidR="00E21780" w:rsidRPr="00DC7F18" w:rsidRDefault="00E21780" w:rsidP="000A30DA">
            <w:pPr>
              <w:spacing w:before="60" w:after="0"/>
              <w:jc w:val="center"/>
              <w:rPr>
                <w:rFonts w:eastAsiaTheme="minorEastAsia"/>
                <w:lang w:eastAsia="zh-CN"/>
              </w:rPr>
            </w:pPr>
            <w:commentRangeStart w:id="140"/>
            <w:del w:id="141" w:author="Intille" w:date="2014-06-13T14:14:00Z">
              <w:r w:rsidDel="005F5DCF">
                <w:rPr>
                  <w:rFonts w:eastAsiaTheme="minorEastAsia" w:hint="eastAsia"/>
                  <w:lang w:eastAsia="zh-CN"/>
                </w:rPr>
                <w:delText>3</w:delText>
              </w:r>
            </w:del>
            <w:ins w:id="142" w:author="Intille" w:date="2014-06-13T14:14:00Z">
              <w:r w:rsidR="005F5DCF">
                <w:rPr>
                  <w:rFonts w:eastAsiaTheme="minorEastAsia"/>
                  <w:lang w:eastAsia="zh-CN"/>
                </w:rPr>
                <w:t>8</w:t>
              </w:r>
            </w:ins>
            <w:r>
              <w:rPr>
                <w:rFonts w:eastAsiaTheme="minorEastAsia" w:hint="eastAsia"/>
                <w:lang w:eastAsia="zh-CN"/>
              </w:rPr>
              <w:t>-digit</w:t>
            </w:r>
            <w:commentRangeEnd w:id="140"/>
            <w:r w:rsidR="00CC1417">
              <w:rPr>
                <w:rStyle w:val="CommentReference"/>
                <w:rFonts w:ascii="Times New Roman" w:eastAsiaTheme="minorEastAsia" w:hAnsi="Times New Roman"/>
                <w:szCs w:val="20"/>
              </w:rPr>
              <w:commentReference w:id="140"/>
            </w:r>
            <w:ins w:id="143" w:author="Intille" w:date="2014-06-14T08:51:00Z">
              <w:r w:rsidR="00CC1417">
                <w:rPr>
                  <w:rFonts w:eastAsiaTheme="minorEastAsia"/>
                  <w:lang w:eastAsia="zh-CN"/>
                </w:rPr>
                <w:t xml:space="preserve"> alpha-numeric</w:t>
              </w:r>
            </w:ins>
            <w:ins w:id="144" w:author="Intille" w:date="2014-06-14T08:54:00Z">
              <w:r w:rsidR="00CC1417">
                <w:rPr>
                  <w:rFonts w:eastAsiaTheme="minorEastAsia"/>
                  <w:lang w:eastAsia="zh-CN"/>
                </w:rPr>
                <w:t xml:space="preserve"> hex</w:t>
              </w:r>
            </w:ins>
          </w:p>
        </w:tc>
        <w:tc>
          <w:tcPr>
            <w:tcW w:w="2602" w:type="dxa"/>
          </w:tcPr>
          <w:p w:rsidR="00E21780" w:rsidRPr="00DC7F18" w:rsidRDefault="00E21780" w:rsidP="000A30DA">
            <w:pPr>
              <w:spacing w:before="60" w:after="0"/>
              <w:jc w:val="center"/>
              <w:rPr>
                <w:rFonts w:eastAsiaTheme="minorEastAsia"/>
                <w:lang w:eastAsia="zh-CN"/>
              </w:rPr>
            </w:pPr>
            <w:proofErr w:type="spellStart"/>
            <w:r>
              <w:rPr>
                <w:rFonts w:eastAsiaTheme="minorEastAsia" w:hint="eastAsia"/>
                <w:lang w:eastAsia="zh-CN"/>
              </w:rPr>
              <w:t>Bxx</w:t>
            </w:r>
            <w:proofErr w:type="spellEnd"/>
            <w:r>
              <w:rPr>
                <w:rFonts w:eastAsiaTheme="minorEastAsia" w:hint="eastAsia"/>
                <w:lang w:eastAsia="zh-CN"/>
              </w:rPr>
              <w:t xml:space="preserve"> (xx indicate the battery percentage)</w:t>
            </w:r>
          </w:p>
        </w:tc>
        <w:tc>
          <w:tcPr>
            <w:tcW w:w="1909" w:type="dxa"/>
            <w:vAlign w:val="center"/>
          </w:tcPr>
          <w:p w:rsidR="00E21780" w:rsidRPr="00D74667" w:rsidRDefault="00E21780" w:rsidP="00E21780">
            <w:pPr>
              <w:spacing w:before="0" w:after="0"/>
              <w:jc w:val="center"/>
              <w:rPr>
                <w:rFonts w:eastAsiaTheme="minorEastAsia"/>
                <w:lang w:eastAsia="zh-CN"/>
              </w:rPr>
            </w:pPr>
            <w:r>
              <w:rPr>
                <w:rFonts w:eastAsiaTheme="minorEastAsia" w:hint="eastAsia"/>
                <w:lang w:eastAsia="zh-CN"/>
              </w:rPr>
              <w:t>NM (No movement)</w:t>
            </w:r>
          </w:p>
        </w:tc>
      </w:tr>
    </w:tbl>
    <w:p w:rsidR="00CC1417" w:rsidRDefault="00DC7F18" w:rsidP="00CC1417">
      <w:pPr>
        <w:spacing w:before="120" w:after="0"/>
        <w:rPr>
          <w:ins w:id="145" w:author="Intille" w:date="2014-06-14T08:51:00Z"/>
          <w:lang w:eastAsia="zh-CN"/>
        </w:rPr>
      </w:pPr>
      <w:r>
        <w:rPr>
          <w:rFonts w:hint="eastAsia"/>
          <w:lang w:eastAsia="zh-CN"/>
        </w:rPr>
        <w:t xml:space="preserve">    For example, </w:t>
      </w:r>
      <w:del w:id="146" w:author="Floyd" w:date="2014-06-16T13:29:00Z">
        <w:r w:rsidRPr="00690A6F" w:rsidDel="0091474C">
          <w:rPr>
            <w:rFonts w:hint="eastAsia"/>
            <w:b/>
            <w:lang w:eastAsia="zh-CN"/>
          </w:rPr>
          <w:delText>OMS</w:delText>
        </w:r>
      </w:del>
      <w:ins w:id="147" w:author="Floyd" w:date="2014-06-16T13:29:00Z">
        <w:r w:rsidR="0091474C">
          <w:rPr>
            <w:rFonts w:hint="eastAsia"/>
            <w:b/>
            <w:lang w:eastAsia="zh-CN"/>
          </w:rPr>
          <w:t>OUS</w:t>
        </w:r>
      </w:ins>
      <w:r w:rsidRPr="00690A6F">
        <w:rPr>
          <w:rFonts w:hint="eastAsia"/>
          <w:b/>
          <w:lang w:eastAsia="zh-CN"/>
        </w:rPr>
        <w:t>_</w:t>
      </w:r>
      <w:ins w:id="148" w:author="Intille" w:date="2014-06-14T08:51:00Z">
        <w:r w:rsidR="00CC1417">
          <w:rPr>
            <w:b/>
            <w:lang w:eastAsia="zh-CN"/>
          </w:rPr>
          <w:t>00000</w:t>
        </w:r>
      </w:ins>
      <w:r w:rsidRPr="00690A6F">
        <w:rPr>
          <w:rFonts w:hint="eastAsia"/>
          <w:b/>
          <w:lang w:eastAsia="zh-CN"/>
        </w:rPr>
        <w:t>001_B78</w:t>
      </w:r>
      <w:ins w:id="149" w:author="Intille" w:date="2014-06-13T14:15:00Z">
        <w:r w:rsidR="005F5DCF">
          <w:rPr>
            <w:b/>
            <w:lang w:eastAsia="zh-CN"/>
          </w:rPr>
          <w:t>_NM</w:t>
        </w:r>
      </w:ins>
      <w:r>
        <w:rPr>
          <w:rFonts w:hint="eastAsia"/>
          <w:lang w:eastAsia="zh-CN"/>
        </w:rPr>
        <w:t xml:space="preserve"> indicates this is the sensor with ID </w:t>
      </w:r>
      <w:del w:id="150" w:author="Intille" w:date="2014-06-14T08:54:00Z">
        <w:r w:rsidDel="00CC1417">
          <w:rPr>
            <w:lang w:eastAsia="zh-CN"/>
          </w:rPr>
          <w:delText>“00</w:delText>
        </w:r>
      </w:del>
      <w:r>
        <w:rPr>
          <w:lang w:eastAsia="zh-CN"/>
        </w:rPr>
        <w:t>1</w:t>
      </w:r>
      <w:del w:id="151" w:author="Intille" w:date="2014-06-14T08:54:00Z">
        <w:r w:rsidDel="00CC1417">
          <w:rPr>
            <w:lang w:eastAsia="zh-CN"/>
          </w:rPr>
          <w:delText>”</w:delText>
        </w:r>
      </w:del>
      <w:r>
        <w:rPr>
          <w:rFonts w:hint="eastAsia"/>
          <w:lang w:eastAsia="zh-CN"/>
        </w:rPr>
        <w:t>, and the current battery level is 78%</w:t>
      </w:r>
      <w:ins w:id="152" w:author="Intille" w:date="2014-06-13T14:16:00Z">
        <w:r w:rsidR="005F5DCF">
          <w:rPr>
            <w:lang w:eastAsia="zh-CN"/>
          </w:rPr>
          <w:t xml:space="preserve"> and there has been no movement observed that has not already been transmitted to a receiving device.</w:t>
        </w:r>
      </w:ins>
      <w:del w:id="153" w:author="Intille" w:date="2014-06-13T14:16:00Z">
        <w:r w:rsidDel="005F5DCF">
          <w:rPr>
            <w:rFonts w:hint="eastAsia"/>
            <w:lang w:eastAsia="zh-CN"/>
          </w:rPr>
          <w:delText>.</w:delText>
        </w:r>
      </w:del>
      <w:ins w:id="154" w:author="Intille" w:date="2014-06-14T08:53:00Z">
        <w:r w:rsidR="00CC1417">
          <w:rPr>
            <w:lang w:eastAsia="zh-CN"/>
          </w:rPr>
          <w:t xml:space="preserve"> </w:t>
        </w:r>
      </w:ins>
      <w:del w:id="155" w:author="Intille" w:date="2014-06-14T08:53:00Z">
        <w:r w:rsidDel="00CC1417">
          <w:rPr>
            <w:rFonts w:hint="eastAsia"/>
            <w:lang w:eastAsia="zh-CN"/>
          </w:rPr>
          <w:delText xml:space="preserve"> </w:delText>
        </w:r>
      </w:del>
      <w:ins w:id="156" w:author="Intille" w:date="2014-06-14T08:51:00Z">
        <w:del w:id="157" w:author="Floyd" w:date="2014-06-16T13:29:00Z">
          <w:r w:rsidR="00CC1417" w:rsidRPr="00690A6F" w:rsidDel="0091474C">
            <w:rPr>
              <w:rFonts w:hint="eastAsia"/>
              <w:b/>
              <w:lang w:eastAsia="zh-CN"/>
            </w:rPr>
            <w:delText>OMS</w:delText>
          </w:r>
        </w:del>
      </w:ins>
      <w:ins w:id="158" w:author="Floyd" w:date="2014-06-16T13:29:00Z">
        <w:r w:rsidR="0091474C">
          <w:rPr>
            <w:rFonts w:hint="eastAsia"/>
            <w:b/>
            <w:lang w:eastAsia="zh-CN"/>
          </w:rPr>
          <w:t>OUS</w:t>
        </w:r>
      </w:ins>
      <w:ins w:id="159" w:author="Intille" w:date="2014-06-14T08:51:00Z">
        <w:r w:rsidR="00CC1417" w:rsidRPr="00690A6F">
          <w:rPr>
            <w:rFonts w:hint="eastAsia"/>
            <w:b/>
            <w:lang w:eastAsia="zh-CN"/>
          </w:rPr>
          <w:t>_</w:t>
        </w:r>
      </w:ins>
      <w:ins w:id="160" w:author="Intille" w:date="2014-06-14T08:52:00Z">
        <w:r w:rsidR="00CC1417">
          <w:rPr>
            <w:b/>
            <w:lang w:eastAsia="zh-CN"/>
          </w:rPr>
          <w:t>08DF832</w:t>
        </w:r>
      </w:ins>
      <w:ins w:id="161" w:author="Floyd" w:date="2014-06-16T13:51:00Z">
        <w:r w:rsidR="00CD2E5A">
          <w:rPr>
            <w:rFonts w:hint="eastAsia"/>
            <w:b/>
            <w:lang w:eastAsia="zh-CN"/>
          </w:rPr>
          <w:t>1</w:t>
        </w:r>
      </w:ins>
      <w:ins w:id="162" w:author="Intille" w:date="2014-06-14T08:51:00Z">
        <w:r w:rsidR="00CC1417" w:rsidRPr="00690A6F">
          <w:rPr>
            <w:rFonts w:hint="eastAsia"/>
            <w:b/>
            <w:lang w:eastAsia="zh-CN"/>
          </w:rPr>
          <w:t>_B</w:t>
        </w:r>
      </w:ins>
      <w:ins w:id="163" w:author="Intille" w:date="2014-06-14T08:52:00Z">
        <w:r w:rsidR="00CC1417">
          <w:rPr>
            <w:b/>
            <w:lang w:eastAsia="zh-CN"/>
          </w:rPr>
          <w:t>99</w:t>
        </w:r>
      </w:ins>
      <w:ins w:id="164" w:author="Intille" w:date="2014-06-14T08:51:00Z">
        <w:r w:rsidR="00CC1417">
          <w:rPr>
            <w:b/>
            <w:lang w:eastAsia="zh-CN"/>
          </w:rPr>
          <w:t>_NM</w:t>
        </w:r>
        <w:r w:rsidR="00CC1417">
          <w:rPr>
            <w:rFonts w:hint="eastAsia"/>
            <w:lang w:eastAsia="zh-CN"/>
          </w:rPr>
          <w:t xml:space="preserve"> indicates the sensor with ID </w:t>
        </w:r>
        <w:r w:rsidR="00CC1417">
          <w:rPr>
            <w:lang w:eastAsia="zh-CN"/>
          </w:rPr>
          <w:t>“</w:t>
        </w:r>
      </w:ins>
      <w:ins w:id="165" w:author="Intille" w:date="2014-06-14T08:56:00Z">
        <w:r w:rsidR="00CC1417">
          <w:rPr>
            <w:lang w:eastAsia="zh-CN"/>
          </w:rPr>
          <w:t>0</w:t>
        </w:r>
      </w:ins>
      <w:ins w:id="166" w:author="Intille" w:date="2014-06-14T08:53:00Z">
        <w:r w:rsidR="00CC1417" w:rsidRPr="00CC1417">
          <w:rPr>
            <w:lang w:eastAsia="zh-CN"/>
            <w:rPrChange w:id="167" w:author="Intille" w:date="2014-06-14T08:53:00Z">
              <w:rPr>
                <w:b/>
                <w:lang w:eastAsia="zh-CN"/>
              </w:rPr>
            </w:rPrChange>
          </w:rPr>
          <w:t>8DF83</w:t>
        </w:r>
        <w:del w:id="168" w:author="Floyd" w:date="2014-06-16T13:51:00Z">
          <w:r w:rsidR="00CC1417" w:rsidRPr="00CC1417" w:rsidDel="00CD2E5A">
            <w:rPr>
              <w:lang w:eastAsia="zh-CN"/>
              <w:rPrChange w:id="169" w:author="Intille" w:date="2014-06-14T08:53:00Z">
                <w:rPr>
                  <w:b/>
                  <w:lang w:eastAsia="zh-CN"/>
                </w:rPr>
              </w:rPrChange>
            </w:rPr>
            <w:delText>2</w:delText>
          </w:r>
        </w:del>
        <w:r w:rsidR="00CC1417" w:rsidRPr="00CC1417">
          <w:rPr>
            <w:lang w:eastAsia="zh-CN"/>
            <w:rPrChange w:id="170" w:author="Intille" w:date="2014-06-14T08:53:00Z">
              <w:rPr>
                <w:b/>
                <w:lang w:eastAsia="zh-CN"/>
              </w:rPr>
            </w:rPrChange>
          </w:rPr>
          <w:t>2</w:t>
        </w:r>
      </w:ins>
      <w:ins w:id="171" w:author="Intille" w:date="2014-06-14T08:55:00Z">
        <w:r w:rsidR="00CC1417">
          <w:rPr>
            <w:lang w:eastAsia="zh-CN"/>
          </w:rPr>
          <w:t>1</w:t>
        </w:r>
      </w:ins>
      <w:ins w:id="172" w:author="Intille" w:date="2014-06-14T08:51:00Z">
        <w:r w:rsidR="00CC1417">
          <w:rPr>
            <w:lang w:eastAsia="zh-CN"/>
          </w:rPr>
          <w:t>”</w:t>
        </w:r>
      </w:ins>
      <w:ins w:id="173" w:author="Intille" w:date="2014-06-14T08:54:00Z">
        <w:r w:rsidR="00CC1417">
          <w:rPr>
            <w:lang w:eastAsia="zh-CN"/>
          </w:rPr>
          <w:t xml:space="preserve"> (or </w:t>
        </w:r>
      </w:ins>
      <w:ins w:id="174" w:author="Intille" w:date="2014-06-14T08:55:00Z">
        <w:del w:id="175" w:author="Floyd" w:date="2014-06-16T13:54:00Z">
          <w:r w:rsidR="00CC1417" w:rsidDel="005224BD">
            <w:rPr>
              <w:lang w:eastAsia="zh-CN"/>
            </w:rPr>
            <w:delText>23818</w:delText>
          </w:r>
        </w:del>
      </w:ins>
      <w:ins w:id="176" w:author="Intille" w:date="2014-06-14T08:56:00Z">
        <w:del w:id="177" w:author="Floyd" w:date="2014-06-16T13:54:00Z">
          <w:r w:rsidR="00CC1417" w:rsidDel="005224BD">
            <w:rPr>
              <w:lang w:eastAsia="zh-CN"/>
            </w:rPr>
            <w:delText>53217</w:delText>
          </w:r>
        </w:del>
      </w:ins>
      <w:ins w:id="178" w:author="Floyd" w:date="2014-06-16T13:54:00Z">
        <w:r w:rsidR="005224BD">
          <w:rPr>
            <w:rFonts w:hint="eastAsia"/>
            <w:lang w:eastAsia="zh-CN"/>
          </w:rPr>
          <w:t>148865825</w:t>
        </w:r>
      </w:ins>
      <w:ins w:id="179" w:author="Intille" w:date="2014-06-14T08:56:00Z">
        <w:r w:rsidR="00CC1417">
          <w:rPr>
            <w:lang w:eastAsia="zh-CN"/>
          </w:rPr>
          <w:t xml:space="preserve"> decimal)</w:t>
        </w:r>
      </w:ins>
      <w:ins w:id="180" w:author="Intille" w:date="2014-06-14T08:51:00Z">
        <w:r w:rsidR="00CC1417">
          <w:rPr>
            <w:rFonts w:hint="eastAsia"/>
            <w:lang w:eastAsia="zh-CN"/>
          </w:rPr>
          <w:t xml:space="preserve">, and the current battery level is </w:t>
        </w:r>
      </w:ins>
      <w:ins w:id="181" w:author="Intille" w:date="2014-06-14T08:53:00Z">
        <w:r w:rsidR="00CC1417">
          <w:rPr>
            <w:lang w:eastAsia="zh-CN"/>
          </w:rPr>
          <w:t>99</w:t>
        </w:r>
      </w:ins>
      <w:ins w:id="182" w:author="Intille" w:date="2014-06-14T08:51:00Z">
        <w:r w:rsidR="00CC1417">
          <w:rPr>
            <w:rFonts w:hint="eastAsia"/>
            <w:lang w:eastAsia="zh-CN"/>
          </w:rPr>
          <w:t>%</w:t>
        </w:r>
        <w:r w:rsidR="00CC1417">
          <w:rPr>
            <w:lang w:eastAsia="zh-CN"/>
          </w:rPr>
          <w:t xml:space="preserve"> and there has been no movement observed that has not already been transmitted to a receiving device.</w:t>
        </w:r>
        <w:r w:rsidR="00CC1417">
          <w:rPr>
            <w:rFonts w:hint="eastAsia"/>
            <w:lang w:eastAsia="zh-CN"/>
          </w:rPr>
          <w:t xml:space="preserve"> </w:t>
        </w:r>
      </w:ins>
    </w:p>
    <w:p w:rsidR="00DC7F18" w:rsidRDefault="00DC7F18" w:rsidP="00DC7F18">
      <w:pPr>
        <w:spacing w:before="120" w:after="0"/>
        <w:rPr>
          <w:lang w:eastAsia="zh-CN"/>
        </w:rPr>
      </w:pPr>
      <w:r>
        <w:rPr>
          <w:rFonts w:hint="eastAsia"/>
          <w:lang w:eastAsia="zh-CN"/>
        </w:rPr>
        <w:t>To conserve battery, the sensor</w:t>
      </w:r>
      <w:r>
        <w:rPr>
          <w:lang w:eastAsia="zh-CN"/>
        </w:rPr>
        <w:t>’</w:t>
      </w:r>
      <w:r>
        <w:rPr>
          <w:rFonts w:hint="eastAsia"/>
          <w:lang w:eastAsia="zh-CN"/>
        </w:rPr>
        <w:t xml:space="preserve">s radio will only </w:t>
      </w:r>
      <w:del w:id="183" w:author="Intille" w:date="2014-06-13T14:17:00Z">
        <w:r w:rsidDel="005F5DCF">
          <w:rPr>
            <w:rFonts w:hint="eastAsia"/>
            <w:lang w:eastAsia="zh-CN"/>
          </w:rPr>
          <w:delText>be on</w:delText>
        </w:r>
      </w:del>
      <w:ins w:id="184" w:author="Intille" w:date="2014-06-13T14:17:00Z">
        <w:del w:id="185" w:author="Floyd" w:date="2014-06-16T13:54:00Z">
          <w:r w:rsidR="005F5DCF" w:rsidDel="00FC1900">
            <w:rPr>
              <w:lang w:eastAsia="zh-CN"/>
            </w:rPr>
            <w:delText>turn</w:delText>
          </w:r>
        </w:del>
      </w:ins>
      <w:ins w:id="186" w:author="Floyd" w:date="2014-06-16T13:54:00Z">
        <w:r w:rsidR="00FC1900">
          <w:rPr>
            <w:rFonts w:hint="eastAsia"/>
            <w:lang w:eastAsia="zh-CN"/>
          </w:rPr>
          <w:t>turned</w:t>
        </w:r>
      </w:ins>
      <w:ins w:id="187" w:author="Intille" w:date="2014-06-13T14:17:00Z">
        <w:r w:rsidR="005F5DCF">
          <w:rPr>
            <w:lang w:eastAsia="zh-CN"/>
          </w:rPr>
          <w:t xml:space="preserve"> on</w:t>
        </w:r>
      </w:ins>
      <w:r>
        <w:rPr>
          <w:rFonts w:hint="eastAsia"/>
          <w:lang w:eastAsia="zh-CN"/>
        </w:rPr>
        <w:t xml:space="preserve"> once per hour</w:t>
      </w:r>
      <w:ins w:id="188" w:author="Intille" w:date="2014-06-13T14:17:00Z">
        <w:r w:rsidR="005F5DCF">
          <w:rPr>
            <w:lang w:eastAsia="zh-CN"/>
          </w:rPr>
          <w:t xml:space="preserve"> and </w:t>
        </w:r>
      </w:ins>
      <w:del w:id="189" w:author="Intille" w:date="2014-06-13T14:17:00Z">
        <w:r w:rsidDel="005F5DCF">
          <w:rPr>
            <w:rFonts w:hint="eastAsia"/>
            <w:lang w:eastAsia="zh-CN"/>
          </w:rPr>
          <w:delText xml:space="preserve">, with a </w:delText>
        </w:r>
      </w:del>
      <w:r>
        <w:rPr>
          <w:rFonts w:hint="eastAsia"/>
          <w:lang w:eastAsia="zh-CN"/>
        </w:rPr>
        <w:t xml:space="preserve">broadcast </w:t>
      </w:r>
      <w:ins w:id="190" w:author="Intille" w:date="2014-06-13T14:17:00Z">
        <w:r w:rsidR="005F5DCF">
          <w:rPr>
            <w:lang w:eastAsia="zh-CN"/>
          </w:rPr>
          <w:t xml:space="preserve">the sensor name for </w:t>
        </w:r>
        <w:del w:id="191" w:author="Floyd" w:date="2014-06-16T13:52:00Z">
          <w:r w:rsidR="005F5DCF" w:rsidDel="005224BD">
            <w:rPr>
              <w:lang w:eastAsia="zh-CN"/>
            </w:rPr>
            <w:delText xml:space="preserve">a </w:delText>
          </w:r>
        </w:del>
      </w:ins>
      <w:del w:id="192" w:author="Floyd" w:date="2014-06-16T13:52:00Z">
        <w:r w:rsidDel="005224BD">
          <w:rPr>
            <w:rFonts w:hint="eastAsia"/>
            <w:lang w:eastAsia="zh-CN"/>
          </w:rPr>
          <w:delText>duration</w:delText>
        </w:r>
      </w:del>
      <w:ins w:id="193" w:author="Floyd" w:date="2014-06-16T13:52:00Z">
        <w:r w:rsidR="005224BD">
          <w:rPr>
            <w:lang w:eastAsia="zh-CN"/>
          </w:rPr>
          <w:t>duration</w:t>
        </w:r>
      </w:ins>
      <w:r>
        <w:rPr>
          <w:rFonts w:hint="eastAsia"/>
          <w:lang w:eastAsia="zh-CN"/>
        </w:rPr>
        <w:t xml:space="preserve"> of 1.5 minutes </w:t>
      </w:r>
      <w:ins w:id="194" w:author="Intille" w:date="2014-06-13T14:16:00Z">
        <w:r w:rsidR="005F5DCF">
          <w:rPr>
            <w:lang w:eastAsia="zh-CN"/>
          </w:rPr>
          <w:t xml:space="preserve">(allowing enough time </w:t>
        </w:r>
      </w:ins>
      <w:r>
        <w:rPr>
          <w:rFonts w:hint="eastAsia"/>
          <w:lang w:eastAsia="zh-CN"/>
        </w:rPr>
        <w:t>for the phone</w:t>
      </w:r>
      <w:ins w:id="195" w:author="Intille" w:date="2014-06-13T14:16:00Z">
        <w:r w:rsidR="005F5DCF">
          <w:rPr>
            <w:lang w:eastAsia="zh-CN"/>
          </w:rPr>
          <w:t xml:space="preserve"> to detect it, if the phone is cycling 1/min)</w:t>
        </w:r>
      </w:ins>
      <w:del w:id="196" w:author="Intille" w:date="2014-06-13T14:16:00Z">
        <w:r w:rsidDel="005F5DCF">
          <w:rPr>
            <w:lang w:eastAsia="zh-CN"/>
          </w:rPr>
          <w:delText>’</w:delText>
        </w:r>
        <w:r w:rsidDel="005F5DCF">
          <w:rPr>
            <w:rFonts w:hint="eastAsia"/>
            <w:lang w:eastAsia="zh-CN"/>
          </w:rPr>
          <w:delText>s</w:delText>
        </w:r>
      </w:del>
      <w:ins w:id="197" w:author="Intille" w:date="2014-06-13T14:17:00Z">
        <w:r w:rsidR="005F5DCF">
          <w:rPr>
            <w:lang w:eastAsia="zh-CN"/>
          </w:rPr>
          <w:t>. This is used as a</w:t>
        </w:r>
        <w:del w:id="198" w:author="Floyd" w:date="2014-06-16T13:54:00Z">
          <w:r w:rsidR="005F5DCF" w:rsidDel="00890548">
            <w:rPr>
              <w:lang w:eastAsia="zh-CN"/>
            </w:rPr>
            <w:delText>n</w:delText>
          </w:r>
        </w:del>
        <w:r w:rsidR="005F5DCF">
          <w:rPr>
            <w:lang w:eastAsia="zh-CN"/>
          </w:rPr>
          <w:t xml:space="preserve"> “</w:t>
        </w:r>
      </w:ins>
      <w:ins w:id="199" w:author="Floyd" w:date="2014-06-16T13:54:00Z">
        <w:r w:rsidR="00FC1900">
          <w:rPr>
            <w:rFonts w:hint="eastAsia"/>
            <w:lang w:eastAsia="zh-CN"/>
          </w:rPr>
          <w:t xml:space="preserve">keep </w:t>
        </w:r>
      </w:ins>
      <w:ins w:id="200" w:author="Intille" w:date="2014-06-13T14:17:00Z">
        <w:r w:rsidR="005F5DCF">
          <w:rPr>
            <w:lang w:eastAsia="zh-CN"/>
          </w:rPr>
          <w:t xml:space="preserve">alive” signal, so a phone can keep track of which sensors </w:t>
        </w:r>
        <w:r w:rsidR="005F5DCF">
          <w:rPr>
            <w:lang w:eastAsia="zh-CN"/>
          </w:rPr>
          <w:lastRenderedPageBreak/>
          <w:t xml:space="preserve">are in the environment and </w:t>
        </w:r>
      </w:ins>
      <w:ins w:id="201" w:author="Intille" w:date="2014-06-13T14:18:00Z">
        <w:r w:rsidR="005F5DCF">
          <w:rPr>
            <w:lang w:eastAsia="zh-CN"/>
          </w:rPr>
          <w:t xml:space="preserve">signal the user if the battery is getting low or the sensor has not been heard from in a long time.  </w:t>
        </w:r>
      </w:ins>
      <w:del w:id="202" w:author="Intille" w:date="2014-06-13T14:17:00Z">
        <w:r w:rsidDel="005F5DCF">
          <w:rPr>
            <w:rFonts w:hint="eastAsia"/>
            <w:lang w:eastAsia="zh-CN"/>
          </w:rPr>
          <w:delText xml:space="preserve"> detection.</w:delText>
        </w:r>
      </w:del>
      <w:r>
        <w:rPr>
          <w:rFonts w:hint="eastAsia"/>
          <w:lang w:eastAsia="zh-CN"/>
        </w:rPr>
        <w:t xml:space="preserve"> </w:t>
      </w:r>
    </w:p>
    <w:p w:rsidR="00DC7F18" w:rsidRDefault="00DC7F18" w:rsidP="00DC7F18">
      <w:pPr>
        <w:pStyle w:val="Subtitle"/>
        <w:jc w:val="left"/>
        <w:rPr>
          <w:lang w:eastAsia="zh-CN"/>
        </w:rPr>
      </w:pPr>
      <w:del w:id="203" w:author="Intille" w:date="2014-06-14T08:58:00Z">
        <w:r w:rsidDel="00CC1417">
          <w:rPr>
            <w:lang w:eastAsia="zh-CN"/>
          </w:rPr>
          <w:delText>1</w:delText>
        </w:r>
      </w:del>
      <w:ins w:id="204" w:author="Intille" w:date="2014-06-14T08:58:00Z">
        <w:r w:rsidR="00CC1417">
          <w:rPr>
            <w:lang w:eastAsia="zh-CN"/>
          </w:rPr>
          <w:t>2</w:t>
        </w:r>
      </w:ins>
      <w:r>
        <w:rPr>
          <w:lang w:eastAsia="zh-CN"/>
        </w:rPr>
        <w:t>.</w:t>
      </w:r>
      <w:r>
        <w:rPr>
          <w:rFonts w:hint="eastAsia"/>
          <w:lang w:eastAsia="zh-CN"/>
        </w:rPr>
        <w:t>2</w:t>
      </w:r>
      <w:r>
        <w:rPr>
          <w:lang w:eastAsia="zh-CN"/>
        </w:rPr>
        <w:t xml:space="preserve"> </w:t>
      </w:r>
      <w:del w:id="205" w:author="Floyd" w:date="2014-06-16T13:29:00Z">
        <w:r w:rsidDel="0091474C">
          <w:rPr>
            <w:lang w:eastAsia="zh-CN"/>
          </w:rPr>
          <w:delText>Object</w:delText>
        </w:r>
        <w:r w:rsidDel="0091474C">
          <w:rPr>
            <w:rFonts w:hint="eastAsia"/>
            <w:lang w:eastAsia="zh-CN"/>
          </w:rPr>
          <w:delText xml:space="preserve"> Movement Sensor </w:delText>
        </w:r>
      </w:del>
      <w:ins w:id="206" w:author="Floyd" w:date="2014-06-16T13:29:00Z">
        <w:r w:rsidR="0091474C">
          <w:rPr>
            <w:lang w:eastAsia="zh-CN"/>
          </w:rPr>
          <w:t xml:space="preserve">Object Usage Sensor </w:t>
        </w:r>
      </w:ins>
      <w:del w:id="207" w:author="Floyd" w:date="2014-06-16T13:56:00Z">
        <w:r w:rsidDel="0031469D">
          <w:rPr>
            <w:rFonts w:hint="eastAsia"/>
            <w:lang w:eastAsia="zh-CN"/>
          </w:rPr>
          <w:delText>detects a movement</w:delText>
        </w:r>
      </w:del>
      <w:ins w:id="208" w:author="Floyd" w:date="2014-06-16T15:48:00Z">
        <w:r w:rsidR="000E2BC5">
          <w:rPr>
            <w:rFonts w:hint="eastAsia"/>
            <w:lang w:eastAsia="zh-CN"/>
          </w:rPr>
          <w:t>not</w:t>
        </w:r>
      </w:ins>
      <w:ins w:id="209" w:author="Floyd" w:date="2014-06-16T13:56:00Z">
        <w:r w:rsidR="0031469D">
          <w:rPr>
            <w:rFonts w:hint="eastAsia"/>
            <w:lang w:eastAsia="zh-CN"/>
          </w:rPr>
          <w:t xml:space="preserve"> moving </w:t>
        </w:r>
      </w:ins>
      <w:ins w:id="210" w:author="Floyd" w:date="2014-06-16T15:45:00Z">
        <w:r w:rsidR="009F7028">
          <w:rPr>
            <w:rFonts w:hint="eastAsia"/>
            <w:lang w:eastAsia="zh-CN"/>
          </w:rPr>
          <w:t>with</w:t>
        </w:r>
      </w:ins>
      <w:ins w:id="211" w:author="Floyd" w:date="2014-06-16T13:56:00Z">
        <w:r w:rsidR="0031469D">
          <w:rPr>
            <w:rFonts w:hint="eastAsia"/>
            <w:lang w:eastAsia="zh-CN"/>
          </w:rPr>
          <w:t xml:space="preserve"> data to transmit</w:t>
        </w:r>
      </w:ins>
    </w:p>
    <w:p w:rsidR="00DC7F18" w:rsidRDefault="00DC7F18" w:rsidP="00DC7F18">
      <w:pPr>
        <w:spacing w:before="120" w:after="0"/>
        <w:rPr>
          <w:lang w:eastAsia="zh-CN"/>
        </w:rPr>
      </w:pPr>
      <w:r>
        <w:rPr>
          <w:rFonts w:cs="Calibri" w:hint="eastAsia"/>
          <w:sz w:val="24"/>
          <w:szCs w:val="24"/>
          <w:lang w:eastAsia="zh-CN"/>
        </w:rPr>
        <w:t xml:space="preserve">  </w:t>
      </w:r>
      <w:r>
        <w:rPr>
          <w:rFonts w:hint="eastAsia"/>
          <w:lang w:eastAsia="zh-CN"/>
        </w:rPr>
        <w:t xml:space="preserve">     The </w:t>
      </w:r>
      <w:del w:id="212" w:author="Floyd" w:date="2014-06-16T13:29:00Z">
        <w:r w:rsidDel="0091474C">
          <w:rPr>
            <w:rFonts w:hint="eastAsia"/>
            <w:lang w:eastAsia="zh-CN"/>
          </w:rPr>
          <w:delText xml:space="preserve">OMS </w:delText>
        </w:r>
      </w:del>
      <w:ins w:id="213" w:author="Floyd" w:date="2014-06-16T13:29:00Z">
        <w:r w:rsidR="0091474C">
          <w:rPr>
            <w:rFonts w:hint="eastAsia"/>
            <w:lang w:eastAsia="zh-CN"/>
          </w:rPr>
          <w:t xml:space="preserve">OUS </w:t>
        </w:r>
      </w:ins>
      <w:r w:rsidR="001A3C10">
        <w:rPr>
          <w:rFonts w:hint="eastAsia"/>
          <w:lang w:eastAsia="zh-CN"/>
        </w:rPr>
        <w:t>would</w:t>
      </w:r>
      <w:r>
        <w:rPr>
          <w:rFonts w:hint="eastAsia"/>
          <w:lang w:eastAsia="zh-CN"/>
        </w:rPr>
        <w:t xml:space="preserve"> change the name to </w:t>
      </w:r>
      <w:ins w:id="214" w:author="Intille" w:date="2014-06-13T14:18:00Z">
        <w:r w:rsidR="005F5DCF">
          <w:rPr>
            <w:lang w:eastAsia="zh-CN"/>
          </w:rPr>
          <w:t>the</w:t>
        </w:r>
      </w:ins>
      <w:del w:id="215" w:author="Intille" w:date="2014-06-13T14:18:00Z">
        <w:r w:rsidDel="005F5DCF">
          <w:rPr>
            <w:rFonts w:hint="eastAsia"/>
            <w:lang w:eastAsia="zh-CN"/>
          </w:rPr>
          <w:delText>as</w:delText>
        </w:r>
      </w:del>
      <w:r>
        <w:rPr>
          <w:rFonts w:hint="eastAsia"/>
          <w:lang w:eastAsia="zh-CN"/>
        </w:rPr>
        <w:t xml:space="preserve"> following</w:t>
      </w:r>
      <w:r w:rsidR="00D74667">
        <w:rPr>
          <w:rFonts w:hint="eastAsia"/>
          <w:lang w:eastAsia="zh-CN"/>
        </w:rPr>
        <w:t>:</w:t>
      </w:r>
    </w:p>
    <w:tbl>
      <w:tblPr>
        <w:tblStyle w:val="TableGrid"/>
        <w:tblW w:w="0" w:type="auto"/>
        <w:tblInd w:w="1638" w:type="dxa"/>
        <w:tblLook w:val="04A0" w:firstRow="1" w:lastRow="0" w:firstColumn="1" w:lastColumn="0" w:noHBand="0" w:noVBand="1"/>
      </w:tblPr>
      <w:tblGrid>
        <w:gridCol w:w="1254"/>
        <w:gridCol w:w="1132"/>
        <w:gridCol w:w="2602"/>
        <w:gridCol w:w="2070"/>
      </w:tblGrid>
      <w:tr w:rsidR="00D74667" w:rsidTr="00D74667">
        <w:tc>
          <w:tcPr>
            <w:tcW w:w="1254" w:type="dxa"/>
            <w:shd w:val="clear" w:color="auto" w:fill="BFBFBF" w:themeFill="background1" w:themeFillShade="BF"/>
            <w:vAlign w:val="center"/>
          </w:tcPr>
          <w:p w:rsidR="00D74667" w:rsidRPr="00DC7F18" w:rsidRDefault="00D74667" w:rsidP="000A30DA">
            <w:pPr>
              <w:spacing w:before="120" w:after="0"/>
              <w:jc w:val="center"/>
              <w:rPr>
                <w:rFonts w:eastAsiaTheme="minorEastAsia"/>
                <w:b/>
                <w:lang w:eastAsia="zh-CN"/>
              </w:rPr>
            </w:pPr>
            <w:del w:id="216" w:author="Floyd" w:date="2014-06-16T13:29:00Z">
              <w:r w:rsidRPr="00DC7F18" w:rsidDel="0091474C">
                <w:rPr>
                  <w:rFonts w:eastAsiaTheme="minorEastAsia" w:hint="eastAsia"/>
                  <w:b/>
                  <w:lang w:eastAsia="zh-CN"/>
                </w:rPr>
                <w:delText>OMS</w:delText>
              </w:r>
            </w:del>
            <w:ins w:id="217" w:author="Floyd" w:date="2014-06-16T13:29:00Z">
              <w:r w:rsidR="0091474C">
                <w:rPr>
                  <w:rFonts w:eastAsiaTheme="minorEastAsia" w:hint="eastAsia"/>
                  <w:b/>
                  <w:lang w:eastAsia="zh-CN"/>
                </w:rPr>
                <w:t>OUS</w:t>
              </w:r>
            </w:ins>
          </w:p>
        </w:tc>
        <w:tc>
          <w:tcPr>
            <w:tcW w:w="895" w:type="dxa"/>
            <w:shd w:val="clear" w:color="auto" w:fill="BFBFBF" w:themeFill="background1" w:themeFillShade="BF"/>
            <w:vAlign w:val="center"/>
          </w:tcPr>
          <w:p w:rsidR="00D74667" w:rsidRPr="00DC7F18" w:rsidRDefault="00D74667" w:rsidP="000A30DA">
            <w:pPr>
              <w:spacing w:before="120" w:after="0"/>
              <w:jc w:val="center"/>
              <w:rPr>
                <w:rFonts w:eastAsiaTheme="minorEastAsia"/>
                <w:b/>
                <w:lang w:eastAsia="zh-CN"/>
              </w:rPr>
            </w:pPr>
            <w:r w:rsidRPr="00DC7F18">
              <w:rPr>
                <w:rFonts w:eastAsiaTheme="minorEastAsia" w:hint="eastAsia"/>
                <w:b/>
                <w:lang w:eastAsia="zh-CN"/>
              </w:rPr>
              <w:t>ID</w:t>
            </w:r>
          </w:p>
        </w:tc>
        <w:tc>
          <w:tcPr>
            <w:tcW w:w="2602" w:type="dxa"/>
            <w:shd w:val="clear" w:color="auto" w:fill="BFBFBF" w:themeFill="background1" w:themeFillShade="BF"/>
            <w:vAlign w:val="center"/>
          </w:tcPr>
          <w:p w:rsidR="00D74667" w:rsidRPr="00DC7F18" w:rsidRDefault="00D74667" w:rsidP="000A30DA">
            <w:pPr>
              <w:spacing w:before="120" w:after="0"/>
              <w:jc w:val="center"/>
              <w:rPr>
                <w:rFonts w:eastAsiaTheme="minorEastAsia"/>
                <w:b/>
                <w:lang w:eastAsia="zh-CN"/>
              </w:rPr>
            </w:pPr>
            <w:r w:rsidRPr="00DC7F18">
              <w:rPr>
                <w:rFonts w:eastAsiaTheme="minorEastAsia" w:hint="eastAsia"/>
                <w:b/>
                <w:lang w:eastAsia="zh-CN"/>
              </w:rPr>
              <w:t>Battery Level</w:t>
            </w:r>
          </w:p>
        </w:tc>
        <w:tc>
          <w:tcPr>
            <w:tcW w:w="1909" w:type="dxa"/>
            <w:shd w:val="clear" w:color="auto" w:fill="BFBFBF" w:themeFill="background1" w:themeFillShade="BF"/>
          </w:tcPr>
          <w:p w:rsidR="00D74667" w:rsidRPr="00D74667" w:rsidRDefault="00D74667" w:rsidP="000A30DA">
            <w:pPr>
              <w:spacing w:before="120" w:after="0"/>
              <w:jc w:val="center"/>
              <w:rPr>
                <w:rFonts w:eastAsiaTheme="minorEastAsia"/>
                <w:b/>
                <w:lang w:eastAsia="zh-CN"/>
              </w:rPr>
            </w:pPr>
            <w:r>
              <w:rPr>
                <w:rFonts w:eastAsiaTheme="minorEastAsia" w:hint="eastAsia"/>
                <w:b/>
                <w:lang w:eastAsia="zh-CN"/>
              </w:rPr>
              <w:t xml:space="preserve">Movement </w:t>
            </w:r>
            <w:proofErr w:type="spellStart"/>
            <w:r>
              <w:rPr>
                <w:rFonts w:eastAsiaTheme="minorEastAsia" w:hint="eastAsia"/>
                <w:b/>
                <w:lang w:eastAsia="zh-CN"/>
              </w:rPr>
              <w:t>Def</w:t>
            </w:r>
            <w:proofErr w:type="spellEnd"/>
          </w:p>
        </w:tc>
      </w:tr>
      <w:tr w:rsidR="00D74667" w:rsidTr="00D74667">
        <w:trPr>
          <w:trHeight w:val="485"/>
        </w:trPr>
        <w:tc>
          <w:tcPr>
            <w:tcW w:w="1254" w:type="dxa"/>
          </w:tcPr>
          <w:p w:rsidR="00D74667" w:rsidRPr="00DC7F18" w:rsidRDefault="00D74667" w:rsidP="00D74667">
            <w:pPr>
              <w:spacing w:before="60" w:after="0"/>
              <w:jc w:val="center"/>
              <w:rPr>
                <w:rFonts w:eastAsiaTheme="minorEastAsia"/>
                <w:lang w:eastAsia="zh-CN"/>
              </w:rPr>
            </w:pPr>
            <w:r>
              <w:rPr>
                <w:rFonts w:eastAsiaTheme="minorEastAsia" w:hint="eastAsia"/>
                <w:lang w:eastAsia="zh-CN"/>
              </w:rPr>
              <w:t xml:space="preserve">Text </w:t>
            </w:r>
            <w:r>
              <w:rPr>
                <w:rFonts w:eastAsiaTheme="minorEastAsia"/>
                <w:lang w:eastAsia="zh-CN"/>
              </w:rPr>
              <w:t>“</w:t>
            </w:r>
            <w:del w:id="218" w:author="Floyd" w:date="2014-06-16T13:29:00Z">
              <w:r w:rsidDel="0091474C">
                <w:rPr>
                  <w:rFonts w:eastAsiaTheme="minorEastAsia" w:hint="eastAsia"/>
                  <w:lang w:eastAsia="zh-CN"/>
                </w:rPr>
                <w:delText>OMS</w:delText>
              </w:r>
            </w:del>
            <w:ins w:id="219" w:author="Floyd" w:date="2014-06-16T13:29:00Z">
              <w:r w:rsidR="0091474C">
                <w:rPr>
                  <w:rFonts w:eastAsiaTheme="minorEastAsia" w:hint="eastAsia"/>
                  <w:lang w:eastAsia="zh-CN"/>
                </w:rPr>
                <w:t>OUS</w:t>
              </w:r>
            </w:ins>
            <w:r>
              <w:rPr>
                <w:rFonts w:eastAsiaTheme="minorEastAsia"/>
                <w:lang w:eastAsia="zh-CN"/>
              </w:rPr>
              <w:t>”</w:t>
            </w:r>
          </w:p>
        </w:tc>
        <w:tc>
          <w:tcPr>
            <w:tcW w:w="895" w:type="dxa"/>
          </w:tcPr>
          <w:p w:rsidR="00D74667" w:rsidRPr="00DC7F18" w:rsidRDefault="00CC1417" w:rsidP="00D74667">
            <w:pPr>
              <w:spacing w:before="60" w:after="0"/>
              <w:jc w:val="center"/>
              <w:rPr>
                <w:rFonts w:eastAsiaTheme="minorEastAsia"/>
                <w:lang w:eastAsia="zh-CN"/>
              </w:rPr>
            </w:pPr>
            <w:ins w:id="220" w:author="Intille" w:date="2014-06-14T08:54:00Z">
              <w:r>
                <w:rPr>
                  <w:rFonts w:eastAsiaTheme="minorEastAsia"/>
                  <w:lang w:eastAsia="zh-CN"/>
                </w:rPr>
                <w:t>8</w:t>
              </w:r>
              <w:r>
                <w:rPr>
                  <w:rFonts w:eastAsiaTheme="minorEastAsia" w:hint="eastAsia"/>
                  <w:lang w:eastAsia="zh-CN"/>
                </w:rPr>
                <w:t>-digit</w:t>
              </w:r>
              <w:r>
                <w:rPr>
                  <w:rStyle w:val="CommentReference"/>
                  <w:rFonts w:ascii="Times New Roman" w:eastAsiaTheme="minorEastAsia" w:hAnsi="Times New Roman"/>
                  <w:szCs w:val="20"/>
                </w:rPr>
                <w:commentReference w:id="221"/>
              </w:r>
              <w:r>
                <w:rPr>
                  <w:rFonts w:eastAsiaTheme="minorEastAsia"/>
                  <w:lang w:eastAsia="zh-CN"/>
                </w:rPr>
                <w:t xml:space="preserve"> alpha-numeric</w:t>
              </w:r>
            </w:ins>
            <w:del w:id="222" w:author="Intille" w:date="2014-06-13T14:14:00Z">
              <w:r w:rsidR="00D74667" w:rsidDel="005F5DCF">
                <w:rPr>
                  <w:rFonts w:eastAsiaTheme="minorEastAsia" w:hint="eastAsia"/>
                  <w:lang w:eastAsia="zh-CN"/>
                </w:rPr>
                <w:delText>3</w:delText>
              </w:r>
            </w:del>
            <w:del w:id="223" w:author="Intille" w:date="2014-06-14T08:54:00Z">
              <w:r w:rsidR="00D74667" w:rsidDel="00CC1417">
                <w:rPr>
                  <w:rFonts w:eastAsiaTheme="minorEastAsia" w:hint="eastAsia"/>
                  <w:lang w:eastAsia="zh-CN"/>
                </w:rPr>
                <w:delText>-digit</w:delText>
              </w:r>
            </w:del>
          </w:p>
        </w:tc>
        <w:tc>
          <w:tcPr>
            <w:tcW w:w="2602" w:type="dxa"/>
          </w:tcPr>
          <w:p w:rsidR="00D74667" w:rsidRPr="00DC7F18" w:rsidRDefault="00D74667" w:rsidP="00D74667">
            <w:pPr>
              <w:spacing w:before="60" w:after="0"/>
              <w:jc w:val="center"/>
              <w:rPr>
                <w:rFonts w:eastAsiaTheme="minorEastAsia"/>
                <w:lang w:eastAsia="zh-CN"/>
              </w:rPr>
            </w:pPr>
            <w:proofErr w:type="spellStart"/>
            <w:r>
              <w:rPr>
                <w:rFonts w:eastAsiaTheme="minorEastAsia" w:hint="eastAsia"/>
                <w:lang w:eastAsia="zh-CN"/>
              </w:rPr>
              <w:t>Bxx</w:t>
            </w:r>
            <w:proofErr w:type="spellEnd"/>
            <w:r>
              <w:rPr>
                <w:rFonts w:eastAsiaTheme="minorEastAsia" w:hint="eastAsia"/>
                <w:lang w:eastAsia="zh-CN"/>
              </w:rPr>
              <w:t xml:space="preserve"> (xx indicate the battery percentage)</w:t>
            </w:r>
          </w:p>
        </w:tc>
        <w:tc>
          <w:tcPr>
            <w:tcW w:w="1909" w:type="dxa"/>
            <w:vAlign w:val="center"/>
          </w:tcPr>
          <w:p w:rsidR="00D74667" w:rsidRPr="00D74667" w:rsidRDefault="00D74667" w:rsidP="008E2267">
            <w:pPr>
              <w:spacing w:before="0" w:after="0"/>
              <w:jc w:val="center"/>
              <w:rPr>
                <w:rFonts w:eastAsiaTheme="minorEastAsia"/>
                <w:lang w:eastAsia="zh-CN"/>
              </w:rPr>
              <w:pPrChange w:id="224" w:author="Floyd" w:date="2014-06-16T15:52:00Z">
                <w:pPr>
                  <w:spacing w:before="0" w:after="0"/>
                  <w:jc w:val="center"/>
                </w:pPr>
              </w:pPrChange>
            </w:pPr>
            <w:del w:id="225" w:author="Floyd" w:date="2014-06-16T15:52:00Z">
              <w:r w:rsidDel="008E2267">
                <w:rPr>
                  <w:rFonts w:eastAsiaTheme="minorEastAsia" w:hint="eastAsia"/>
                  <w:lang w:eastAsia="zh-CN"/>
                </w:rPr>
                <w:delText>DM</w:delText>
              </w:r>
              <w:r w:rsidR="000A1617" w:rsidDel="008E2267">
                <w:rPr>
                  <w:rFonts w:eastAsiaTheme="minorEastAsia" w:hint="eastAsia"/>
                  <w:lang w:eastAsia="zh-CN"/>
                </w:rPr>
                <w:delText xml:space="preserve"> </w:delText>
              </w:r>
            </w:del>
            <w:ins w:id="226" w:author="Floyd" w:date="2014-06-16T15:52:00Z">
              <w:r w:rsidR="008E2267">
                <w:rPr>
                  <w:rFonts w:eastAsiaTheme="minorEastAsia" w:hint="eastAsia"/>
                  <w:lang w:eastAsia="zh-CN"/>
                </w:rPr>
                <w:t>MD</w:t>
              </w:r>
              <w:r w:rsidR="008E2267">
                <w:rPr>
                  <w:rFonts w:eastAsiaTheme="minorEastAsia" w:hint="eastAsia"/>
                  <w:lang w:eastAsia="zh-CN"/>
                </w:rPr>
                <w:t xml:space="preserve"> </w:t>
              </w:r>
            </w:ins>
            <w:r w:rsidR="000A1617">
              <w:rPr>
                <w:rFonts w:eastAsiaTheme="minorEastAsia" w:hint="eastAsia"/>
                <w:lang w:eastAsia="zh-CN"/>
              </w:rPr>
              <w:t>(</w:t>
            </w:r>
            <w:del w:id="227" w:author="Floyd" w:date="2014-06-16T15:45:00Z">
              <w:r w:rsidR="000A1617" w:rsidDel="00D13D12">
                <w:rPr>
                  <w:rFonts w:eastAsiaTheme="minorEastAsia" w:hint="eastAsia"/>
                  <w:lang w:eastAsia="zh-CN"/>
                </w:rPr>
                <w:delText xml:space="preserve">Detects </w:delText>
              </w:r>
            </w:del>
            <w:ins w:id="228" w:author="Floyd" w:date="2014-06-16T15:52:00Z">
              <w:r w:rsidR="008E2267">
                <w:rPr>
                  <w:rFonts w:eastAsiaTheme="minorEastAsia" w:hint="eastAsia"/>
                  <w:lang w:eastAsia="zh-CN"/>
                </w:rPr>
                <w:t>Moving Data collected</w:t>
              </w:r>
            </w:ins>
            <w:del w:id="229" w:author="Floyd" w:date="2014-06-16T15:52:00Z">
              <w:r w:rsidR="000A1617" w:rsidDel="008E2267">
                <w:rPr>
                  <w:rFonts w:eastAsiaTheme="minorEastAsia" w:hint="eastAsia"/>
                  <w:lang w:eastAsia="zh-CN"/>
                </w:rPr>
                <w:delText>movement</w:delText>
              </w:r>
            </w:del>
            <w:r w:rsidR="000A1617">
              <w:rPr>
                <w:rFonts w:eastAsiaTheme="minorEastAsia" w:hint="eastAsia"/>
                <w:lang w:eastAsia="zh-CN"/>
              </w:rPr>
              <w:t>)</w:t>
            </w:r>
          </w:p>
        </w:tc>
      </w:tr>
    </w:tbl>
    <w:p w:rsidR="00736EF9" w:rsidRDefault="00D74667" w:rsidP="00D74667">
      <w:pPr>
        <w:spacing w:before="120" w:after="0"/>
        <w:rPr>
          <w:lang w:eastAsia="zh-CN"/>
        </w:rPr>
      </w:pPr>
      <w:r>
        <w:rPr>
          <w:rFonts w:hint="eastAsia"/>
          <w:lang w:eastAsia="zh-CN"/>
        </w:rPr>
        <w:t xml:space="preserve">   </w:t>
      </w:r>
      <w:r w:rsidR="0096180F">
        <w:rPr>
          <w:rFonts w:hint="eastAsia"/>
          <w:lang w:eastAsia="zh-CN"/>
        </w:rPr>
        <w:t xml:space="preserve"> </w:t>
      </w:r>
      <w:r>
        <w:rPr>
          <w:rFonts w:hint="eastAsia"/>
          <w:lang w:eastAsia="zh-CN"/>
        </w:rPr>
        <w:t xml:space="preserve">For example, </w:t>
      </w:r>
      <w:del w:id="230" w:author="Floyd" w:date="2014-06-16T13:29:00Z">
        <w:r w:rsidRPr="00690A6F" w:rsidDel="0091474C">
          <w:rPr>
            <w:rFonts w:hint="eastAsia"/>
            <w:b/>
            <w:lang w:eastAsia="zh-CN"/>
          </w:rPr>
          <w:delText>OMS</w:delText>
        </w:r>
      </w:del>
      <w:ins w:id="231" w:author="Floyd" w:date="2014-06-16T13:29:00Z">
        <w:r w:rsidR="0091474C">
          <w:rPr>
            <w:rFonts w:hint="eastAsia"/>
            <w:b/>
            <w:lang w:eastAsia="zh-CN"/>
          </w:rPr>
          <w:t>OUS</w:t>
        </w:r>
      </w:ins>
      <w:r w:rsidRPr="00690A6F">
        <w:rPr>
          <w:rFonts w:hint="eastAsia"/>
          <w:b/>
          <w:lang w:eastAsia="zh-CN"/>
        </w:rPr>
        <w:t>_</w:t>
      </w:r>
      <w:ins w:id="232" w:author="Floyd" w:date="2014-06-16T14:15:00Z">
        <w:r w:rsidR="00A119F3">
          <w:rPr>
            <w:b/>
            <w:lang w:eastAsia="zh-CN"/>
          </w:rPr>
          <w:t>08DF832</w:t>
        </w:r>
        <w:r w:rsidR="00A119F3">
          <w:rPr>
            <w:rFonts w:hint="eastAsia"/>
            <w:b/>
            <w:lang w:eastAsia="zh-CN"/>
          </w:rPr>
          <w:t>1</w:t>
        </w:r>
      </w:ins>
      <w:del w:id="233" w:author="Floyd" w:date="2014-06-16T14:15:00Z">
        <w:r w:rsidRPr="00690A6F" w:rsidDel="00A119F3">
          <w:rPr>
            <w:rFonts w:hint="eastAsia"/>
            <w:b/>
            <w:lang w:eastAsia="zh-CN"/>
          </w:rPr>
          <w:delText>001</w:delText>
        </w:r>
      </w:del>
      <w:r w:rsidRPr="00690A6F">
        <w:rPr>
          <w:rFonts w:hint="eastAsia"/>
          <w:b/>
          <w:lang w:eastAsia="zh-CN"/>
        </w:rPr>
        <w:t>_B78_</w:t>
      </w:r>
      <w:del w:id="234" w:author="Floyd" w:date="2014-06-16T15:53:00Z">
        <w:r w:rsidRPr="00690A6F" w:rsidDel="00884BCD">
          <w:rPr>
            <w:rFonts w:hint="eastAsia"/>
            <w:b/>
            <w:lang w:eastAsia="zh-CN"/>
          </w:rPr>
          <w:delText>DM</w:delText>
        </w:r>
        <w:r w:rsidDel="00884BCD">
          <w:rPr>
            <w:rFonts w:hint="eastAsia"/>
            <w:lang w:eastAsia="zh-CN"/>
          </w:rPr>
          <w:delText xml:space="preserve"> </w:delText>
        </w:r>
      </w:del>
      <w:ins w:id="235" w:author="Floyd" w:date="2014-06-16T15:53:00Z">
        <w:r w:rsidR="00884BCD">
          <w:rPr>
            <w:rFonts w:hint="eastAsia"/>
            <w:b/>
            <w:lang w:eastAsia="zh-CN"/>
          </w:rPr>
          <w:t>MD</w:t>
        </w:r>
        <w:r w:rsidR="00884BCD">
          <w:rPr>
            <w:rFonts w:hint="eastAsia"/>
            <w:lang w:eastAsia="zh-CN"/>
          </w:rPr>
          <w:t xml:space="preserve"> </w:t>
        </w:r>
      </w:ins>
      <w:r>
        <w:rPr>
          <w:rFonts w:hint="eastAsia"/>
          <w:lang w:eastAsia="zh-CN"/>
        </w:rPr>
        <w:t xml:space="preserve">indicates </w:t>
      </w:r>
      <w:r w:rsidR="001A3C10">
        <w:rPr>
          <w:rFonts w:hint="eastAsia"/>
          <w:lang w:eastAsia="zh-CN"/>
        </w:rPr>
        <w:t xml:space="preserve">the previously mentioned </w:t>
      </w:r>
      <w:del w:id="236" w:author="Floyd" w:date="2014-06-16T14:14:00Z">
        <w:r w:rsidDel="00A119F3">
          <w:rPr>
            <w:rFonts w:hint="eastAsia"/>
            <w:lang w:eastAsia="zh-CN"/>
          </w:rPr>
          <w:delText xml:space="preserve">sensor </w:delText>
        </w:r>
      </w:del>
      <w:ins w:id="237" w:author="Floyd" w:date="2014-06-16T14:14:00Z">
        <w:r w:rsidR="00A119F3">
          <w:rPr>
            <w:lang w:eastAsia="zh-CN"/>
          </w:rPr>
          <w:t>sensor is not moving currently, but has</w:t>
        </w:r>
      </w:ins>
      <w:ins w:id="238" w:author="Floyd" w:date="2014-06-16T14:13:00Z">
        <w:r w:rsidR="004679EA">
          <w:rPr>
            <w:rFonts w:hint="eastAsia"/>
            <w:lang w:eastAsia="zh-CN"/>
          </w:rPr>
          <w:t xml:space="preserve"> data </w:t>
        </w:r>
      </w:ins>
      <w:ins w:id="239" w:author="Floyd" w:date="2014-06-16T14:14:00Z">
        <w:r w:rsidR="00DF6402">
          <w:rPr>
            <w:rFonts w:hint="eastAsia"/>
            <w:lang w:eastAsia="zh-CN"/>
          </w:rPr>
          <w:t>to transmit</w:t>
        </w:r>
      </w:ins>
      <w:del w:id="240" w:author="Floyd" w:date="2014-06-16T14:13:00Z">
        <w:r w:rsidDel="004679EA">
          <w:rPr>
            <w:rFonts w:hint="eastAsia"/>
            <w:lang w:eastAsia="zh-CN"/>
          </w:rPr>
          <w:delText>has detected a movement</w:delText>
        </w:r>
      </w:del>
      <w:r>
        <w:rPr>
          <w:rFonts w:hint="eastAsia"/>
          <w:lang w:eastAsia="zh-CN"/>
        </w:rPr>
        <w:t xml:space="preserve">. The radio will be </w:t>
      </w:r>
      <w:del w:id="241" w:author="Floyd" w:date="2014-06-16T14:16:00Z">
        <w:r w:rsidDel="00DF6402">
          <w:rPr>
            <w:rFonts w:hint="eastAsia"/>
            <w:lang w:eastAsia="zh-CN"/>
          </w:rPr>
          <w:delText>on as soon as the sensor detects the movement</w:delText>
        </w:r>
        <w:r w:rsidR="00E21780" w:rsidDel="00DF6402">
          <w:rPr>
            <w:rFonts w:hint="eastAsia"/>
            <w:lang w:eastAsia="zh-CN"/>
          </w:rPr>
          <w:delText xml:space="preserve">, and will be </w:delText>
        </w:r>
      </w:del>
      <w:r w:rsidR="00E21780">
        <w:rPr>
          <w:rFonts w:hint="eastAsia"/>
          <w:lang w:eastAsia="zh-CN"/>
        </w:rPr>
        <w:t xml:space="preserve">on </w:t>
      </w:r>
      <w:r w:rsidR="00636350">
        <w:rPr>
          <w:rFonts w:hint="eastAsia"/>
          <w:lang w:eastAsia="zh-CN"/>
        </w:rPr>
        <w:t>for 1.5</w:t>
      </w:r>
      <w:r w:rsidR="007A4783">
        <w:rPr>
          <w:rFonts w:hint="eastAsia"/>
          <w:lang w:eastAsia="zh-CN"/>
        </w:rPr>
        <w:t xml:space="preserve"> minutes</w:t>
      </w:r>
      <w:r>
        <w:rPr>
          <w:rFonts w:hint="eastAsia"/>
          <w:lang w:eastAsia="zh-CN"/>
        </w:rPr>
        <w:t xml:space="preserve"> waiting for the phone to read the data</w:t>
      </w:r>
      <w:r w:rsidR="00E21780">
        <w:rPr>
          <w:rFonts w:hint="eastAsia"/>
          <w:lang w:eastAsia="zh-CN"/>
        </w:rPr>
        <w:t>.</w:t>
      </w:r>
      <w:r w:rsidR="008E4B69">
        <w:rPr>
          <w:rFonts w:hint="eastAsia"/>
          <w:lang w:eastAsia="zh-CN"/>
        </w:rPr>
        <w:t xml:space="preserve"> </w:t>
      </w:r>
      <w:r w:rsidR="00E21780">
        <w:rPr>
          <w:rFonts w:hint="eastAsia"/>
          <w:lang w:eastAsia="zh-CN"/>
        </w:rPr>
        <w:t>A</w:t>
      </w:r>
      <w:r w:rsidR="008E4B69">
        <w:rPr>
          <w:rFonts w:hint="eastAsia"/>
          <w:lang w:eastAsia="zh-CN"/>
        </w:rPr>
        <w:t xml:space="preserve">fter </w:t>
      </w:r>
      <w:del w:id="242" w:author="Floyd" w:date="2014-06-16T15:46:00Z">
        <w:r w:rsidR="008E4B69" w:rsidDel="003023A5">
          <w:rPr>
            <w:rFonts w:hint="eastAsia"/>
            <w:lang w:eastAsia="zh-CN"/>
          </w:rPr>
          <w:delText>a successful reading</w:delText>
        </w:r>
      </w:del>
      <w:ins w:id="243" w:author="Floyd" w:date="2014-06-16T15:46:00Z">
        <w:r w:rsidR="003023A5">
          <w:rPr>
            <w:rFonts w:hint="eastAsia"/>
            <w:lang w:eastAsia="zh-CN"/>
          </w:rPr>
          <w:t>all the data successfully transmitted</w:t>
        </w:r>
      </w:ins>
      <w:r w:rsidR="00E21780">
        <w:rPr>
          <w:rFonts w:hint="eastAsia"/>
          <w:lang w:eastAsia="zh-CN"/>
        </w:rPr>
        <w:t>,</w:t>
      </w:r>
      <w:r w:rsidR="008E4B69">
        <w:rPr>
          <w:rFonts w:hint="eastAsia"/>
          <w:lang w:eastAsia="zh-CN"/>
        </w:rPr>
        <w:t xml:space="preserve"> </w:t>
      </w:r>
      <w:r w:rsidR="00110B0A">
        <w:rPr>
          <w:rFonts w:hint="eastAsia"/>
          <w:lang w:eastAsia="zh-CN"/>
        </w:rPr>
        <w:t>the name will be changed back to</w:t>
      </w:r>
      <w:ins w:id="244" w:author="Floyd" w:date="2014-06-16T15:46:00Z">
        <w:r w:rsidR="004A54C7">
          <w:rPr>
            <w:rFonts w:hint="eastAsia"/>
            <w:lang w:eastAsia="zh-CN"/>
          </w:rPr>
          <w:t xml:space="preserve"> what</w:t>
        </w:r>
      </w:ins>
      <w:r w:rsidR="00110B0A">
        <w:rPr>
          <w:rFonts w:hint="eastAsia"/>
          <w:lang w:eastAsia="zh-CN"/>
        </w:rPr>
        <w:t xml:space="preserve"> </w:t>
      </w:r>
      <w:del w:id="245" w:author="Floyd" w:date="2014-06-16T15:46:00Z">
        <w:r w:rsidR="00E21780" w:rsidDel="005362E2">
          <w:rPr>
            <w:rFonts w:hint="eastAsia"/>
            <w:lang w:eastAsia="zh-CN"/>
          </w:rPr>
          <w:delText xml:space="preserve">one </w:delText>
        </w:r>
      </w:del>
      <w:r w:rsidR="00110B0A">
        <w:rPr>
          <w:rFonts w:hint="eastAsia"/>
          <w:lang w:eastAsia="zh-CN"/>
        </w:rPr>
        <w:t xml:space="preserve">mentioned in </w:t>
      </w:r>
      <w:del w:id="246" w:author="Floyd" w:date="2014-06-16T15:46:00Z">
        <w:r w:rsidR="00110B0A" w:rsidDel="005362E2">
          <w:rPr>
            <w:rFonts w:hint="eastAsia"/>
            <w:lang w:eastAsia="zh-CN"/>
          </w:rPr>
          <w:delText>1</w:delText>
        </w:r>
      </w:del>
      <w:ins w:id="247" w:author="Floyd" w:date="2014-06-16T15:46:00Z">
        <w:r w:rsidR="005362E2">
          <w:rPr>
            <w:rFonts w:hint="eastAsia"/>
            <w:lang w:eastAsia="zh-CN"/>
          </w:rPr>
          <w:t>2</w:t>
        </w:r>
      </w:ins>
      <w:r w:rsidR="00110B0A">
        <w:rPr>
          <w:rFonts w:hint="eastAsia"/>
          <w:lang w:eastAsia="zh-CN"/>
        </w:rPr>
        <w:t>.1</w:t>
      </w:r>
      <w:r>
        <w:rPr>
          <w:rFonts w:hint="eastAsia"/>
          <w:lang w:eastAsia="zh-CN"/>
        </w:rPr>
        <w:t xml:space="preserve">. </w:t>
      </w:r>
    </w:p>
    <w:p w:rsidR="001A3C10" w:rsidRDefault="001A3C10" w:rsidP="001A3C10">
      <w:pPr>
        <w:pStyle w:val="Subtitle"/>
        <w:jc w:val="left"/>
        <w:rPr>
          <w:lang w:eastAsia="zh-CN"/>
        </w:rPr>
      </w:pPr>
      <w:del w:id="248" w:author="Intille" w:date="2014-06-14T08:58:00Z">
        <w:r w:rsidDel="00CC1417">
          <w:rPr>
            <w:lang w:eastAsia="zh-CN"/>
          </w:rPr>
          <w:delText>1</w:delText>
        </w:r>
      </w:del>
      <w:ins w:id="249" w:author="Intille" w:date="2014-06-14T08:58:00Z">
        <w:r w:rsidR="00CC1417">
          <w:rPr>
            <w:lang w:eastAsia="zh-CN"/>
          </w:rPr>
          <w:t>2</w:t>
        </w:r>
      </w:ins>
      <w:r>
        <w:rPr>
          <w:lang w:eastAsia="zh-CN"/>
        </w:rPr>
        <w:t>.</w:t>
      </w:r>
      <w:r>
        <w:rPr>
          <w:rFonts w:hint="eastAsia"/>
          <w:lang w:eastAsia="zh-CN"/>
        </w:rPr>
        <w:t>3</w:t>
      </w:r>
      <w:r>
        <w:rPr>
          <w:lang w:eastAsia="zh-CN"/>
        </w:rPr>
        <w:t xml:space="preserve"> </w:t>
      </w:r>
      <w:del w:id="250" w:author="Floyd" w:date="2014-06-16T13:29:00Z">
        <w:r w:rsidDel="0091474C">
          <w:rPr>
            <w:lang w:eastAsia="zh-CN"/>
          </w:rPr>
          <w:delText>Object</w:delText>
        </w:r>
        <w:r w:rsidDel="0091474C">
          <w:rPr>
            <w:rFonts w:hint="eastAsia"/>
            <w:lang w:eastAsia="zh-CN"/>
          </w:rPr>
          <w:delText xml:space="preserve"> Movement Sensor </w:delText>
        </w:r>
      </w:del>
      <w:ins w:id="251" w:author="Floyd" w:date="2014-06-16T13:29:00Z">
        <w:r w:rsidR="0091474C">
          <w:rPr>
            <w:lang w:eastAsia="zh-CN"/>
          </w:rPr>
          <w:t xml:space="preserve">Object Usage Sensor </w:t>
        </w:r>
      </w:ins>
      <w:del w:id="252" w:author="Floyd" w:date="2014-06-16T15:46:00Z">
        <w:r w:rsidDel="00732391">
          <w:rPr>
            <w:rFonts w:hint="eastAsia"/>
            <w:lang w:eastAsia="zh-CN"/>
          </w:rPr>
          <w:delText xml:space="preserve">detects a movement </w:delText>
        </w:r>
      </w:del>
      <w:del w:id="253" w:author="Floyd" w:date="2014-06-16T15:47:00Z">
        <w:r w:rsidDel="000E2BC5">
          <w:rPr>
            <w:rFonts w:hint="eastAsia"/>
            <w:lang w:eastAsia="zh-CN"/>
          </w:rPr>
          <w:delText>continuously</w:delText>
        </w:r>
      </w:del>
      <w:ins w:id="254" w:author="Floyd" w:date="2014-06-16T15:49:00Z">
        <w:r w:rsidR="00871EDE">
          <w:rPr>
            <w:rFonts w:hint="eastAsia"/>
            <w:lang w:eastAsia="zh-CN"/>
          </w:rPr>
          <w:t>s</w:t>
        </w:r>
      </w:ins>
      <w:ins w:id="255" w:author="Floyd" w:date="2014-06-16T15:47:00Z">
        <w:r w:rsidR="000E2BC5">
          <w:rPr>
            <w:rFonts w:hint="eastAsia"/>
            <w:lang w:eastAsia="zh-CN"/>
          </w:rPr>
          <w:t>tarted</w:t>
        </w:r>
      </w:ins>
      <w:ins w:id="256" w:author="Floyd" w:date="2014-06-16T15:46:00Z">
        <w:r w:rsidR="00732391">
          <w:rPr>
            <w:rFonts w:hint="eastAsia"/>
            <w:lang w:eastAsia="zh-CN"/>
          </w:rPr>
          <w:t xml:space="preserve"> moving</w:t>
        </w:r>
      </w:ins>
    </w:p>
    <w:p w:rsidR="00DD269B" w:rsidRDefault="00DD269B" w:rsidP="00DD269B">
      <w:pPr>
        <w:spacing w:before="120" w:after="0"/>
        <w:rPr>
          <w:lang w:eastAsia="zh-CN"/>
        </w:rPr>
      </w:pPr>
      <w:r>
        <w:rPr>
          <w:rFonts w:hint="eastAsia"/>
          <w:lang w:eastAsia="zh-CN"/>
        </w:rPr>
        <w:t xml:space="preserve">The </w:t>
      </w:r>
      <w:del w:id="257" w:author="Floyd" w:date="2014-06-16T13:29:00Z">
        <w:r w:rsidDel="0091474C">
          <w:rPr>
            <w:rFonts w:hint="eastAsia"/>
            <w:lang w:eastAsia="zh-CN"/>
          </w:rPr>
          <w:delText xml:space="preserve">OMS </w:delText>
        </w:r>
      </w:del>
      <w:ins w:id="258" w:author="Floyd" w:date="2014-06-16T13:29:00Z">
        <w:r w:rsidR="0091474C">
          <w:rPr>
            <w:rFonts w:hint="eastAsia"/>
            <w:lang w:eastAsia="zh-CN"/>
          </w:rPr>
          <w:t xml:space="preserve">OUS </w:t>
        </w:r>
      </w:ins>
      <w:r>
        <w:rPr>
          <w:rFonts w:hint="eastAsia"/>
          <w:lang w:eastAsia="zh-CN"/>
        </w:rPr>
        <w:t>would change the name to as following:</w:t>
      </w:r>
    </w:p>
    <w:tbl>
      <w:tblPr>
        <w:tblStyle w:val="TableGrid"/>
        <w:tblW w:w="0" w:type="auto"/>
        <w:tblInd w:w="1638" w:type="dxa"/>
        <w:tblLook w:val="04A0" w:firstRow="1" w:lastRow="0" w:firstColumn="1" w:lastColumn="0" w:noHBand="0" w:noVBand="1"/>
      </w:tblPr>
      <w:tblGrid>
        <w:gridCol w:w="1254"/>
        <w:gridCol w:w="1132"/>
        <w:gridCol w:w="2602"/>
        <w:gridCol w:w="1909"/>
      </w:tblGrid>
      <w:tr w:rsidR="00DD269B" w:rsidTr="000A30DA">
        <w:tc>
          <w:tcPr>
            <w:tcW w:w="1254" w:type="dxa"/>
            <w:shd w:val="clear" w:color="auto" w:fill="BFBFBF" w:themeFill="background1" w:themeFillShade="BF"/>
            <w:vAlign w:val="center"/>
          </w:tcPr>
          <w:p w:rsidR="00DD269B" w:rsidRPr="00DC7F18" w:rsidRDefault="00DD269B" w:rsidP="000A30DA">
            <w:pPr>
              <w:spacing w:before="120" w:after="0"/>
              <w:jc w:val="center"/>
              <w:rPr>
                <w:rFonts w:eastAsiaTheme="minorEastAsia"/>
                <w:b/>
                <w:lang w:eastAsia="zh-CN"/>
              </w:rPr>
            </w:pPr>
            <w:del w:id="259" w:author="Floyd" w:date="2014-06-16T13:29:00Z">
              <w:r w:rsidRPr="00DC7F18" w:rsidDel="0091474C">
                <w:rPr>
                  <w:rFonts w:eastAsiaTheme="minorEastAsia" w:hint="eastAsia"/>
                  <w:b/>
                  <w:lang w:eastAsia="zh-CN"/>
                </w:rPr>
                <w:delText>OMS</w:delText>
              </w:r>
            </w:del>
            <w:ins w:id="260" w:author="Floyd" w:date="2014-06-16T13:29:00Z">
              <w:r w:rsidR="0091474C">
                <w:rPr>
                  <w:rFonts w:eastAsiaTheme="minorEastAsia" w:hint="eastAsia"/>
                  <w:b/>
                  <w:lang w:eastAsia="zh-CN"/>
                </w:rPr>
                <w:t>OUS</w:t>
              </w:r>
            </w:ins>
          </w:p>
        </w:tc>
        <w:tc>
          <w:tcPr>
            <w:tcW w:w="895" w:type="dxa"/>
            <w:shd w:val="clear" w:color="auto" w:fill="BFBFBF" w:themeFill="background1" w:themeFillShade="BF"/>
            <w:vAlign w:val="center"/>
          </w:tcPr>
          <w:p w:rsidR="00DD269B" w:rsidRPr="00DC7F18" w:rsidRDefault="00DD269B" w:rsidP="000A30DA">
            <w:pPr>
              <w:spacing w:before="120" w:after="0"/>
              <w:jc w:val="center"/>
              <w:rPr>
                <w:rFonts w:eastAsiaTheme="minorEastAsia"/>
                <w:b/>
                <w:lang w:eastAsia="zh-CN"/>
              </w:rPr>
            </w:pPr>
            <w:r w:rsidRPr="00DC7F18">
              <w:rPr>
                <w:rFonts w:eastAsiaTheme="minorEastAsia" w:hint="eastAsia"/>
                <w:b/>
                <w:lang w:eastAsia="zh-CN"/>
              </w:rPr>
              <w:t>ID</w:t>
            </w:r>
          </w:p>
        </w:tc>
        <w:tc>
          <w:tcPr>
            <w:tcW w:w="2602" w:type="dxa"/>
            <w:shd w:val="clear" w:color="auto" w:fill="BFBFBF" w:themeFill="background1" w:themeFillShade="BF"/>
            <w:vAlign w:val="center"/>
          </w:tcPr>
          <w:p w:rsidR="00DD269B" w:rsidRPr="00DC7F18" w:rsidRDefault="00DD269B" w:rsidP="000A30DA">
            <w:pPr>
              <w:spacing w:before="120" w:after="0"/>
              <w:jc w:val="center"/>
              <w:rPr>
                <w:rFonts w:eastAsiaTheme="minorEastAsia"/>
                <w:b/>
                <w:lang w:eastAsia="zh-CN"/>
              </w:rPr>
            </w:pPr>
            <w:r w:rsidRPr="00DC7F18">
              <w:rPr>
                <w:rFonts w:eastAsiaTheme="minorEastAsia" w:hint="eastAsia"/>
                <w:b/>
                <w:lang w:eastAsia="zh-CN"/>
              </w:rPr>
              <w:t>Battery Level</w:t>
            </w:r>
          </w:p>
        </w:tc>
        <w:tc>
          <w:tcPr>
            <w:tcW w:w="1909" w:type="dxa"/>
            <w:shd w:val="clear" w:color="auto" w:fill="BFBFBF" w:themeFill="background1" w:themeFillShade="BF"/>
          </w:tcPr>
          <w:p w:rsidR="00DD269B" w:rsidRPr="00D74667" w:rsidRDefault="00DD269B" w:rsidP="000A30DA">
            <w:pPr>
              <w:spacing w:before="120" w:after="0"/>
              <w:jc w:val="center"/>
              <w:rPr>
                <w:rFonts w:eastAsiaTheme="minorEastAsia"/>
                <w:b/>
                <w:lang w:eastAsia="zh-CN"/>
              </w:rPr>
            </w:pPr>
            <w:r>
              <w:rPr>
                <w:rFonts w:eastAsiaTheme="minorEastAsia" w:hint="eastAsia"/>
                <w:b/>
                <w:lang w:eastAsia="zh-CN"/>
              </w:rPr>
              <w:t xml:space="preserve">Movement </w:t>
            </w:r>
            <w:proofErr w:type="spellStart"/>
            <w:r>
              <w:rPr>
                <w:rFonts w:eastAsiaTheme="minorEastAsia" w:hint="eastAsia"/>
                <w:b/>
                <w:lang w:eastAsia="zh-CN"/>
              </w:rPr>
              <w:t>Def</w:t>
            </w:r>
            <w:proofErr w:type="spellEnd"/>
          </w:p>
        </w:tc>
      </w:tr>
      <w:tr w:rsidR="00DD269B" w:rsidTr="000A30DA">
        <w:trPr>
          <w:trHeight w:val="485"/>
        </w:trPr>
        <w:tc>
          <w:tcPr>
            <w:tcW w:w="1254" w:type="dxa"/>
          </w:tcPr>
          <w:p w:rsidR="00DD269B" w:rsidRPr="00DC7F18" w:rsidRDefault="00DD269B" w:rsidP="000A30DA">
            <w:pPr>
              <w:spacing w:before="60" w:after="0"/>
              <w:jc w:val="center"/>
              <w:rPr>
                <w:rFonts w:eastAsiaTheme="minorEastAsia"/>
                <w:lang w:eastAsia="zh-CN"/>
              </w:rPr>
            </w:pPr>
            <w:r>
              <w:rPr>
                <w:rFonts w:eastAsiaTheme="minorEastAsia" w:hint="eastAsia"/>
                <w:lang w:eastAsia="zh-CN"/>
              </w:rPr>
              <w:t xml:space="preserve">Text </w:t>
            </w:r>
            <w:r>
              <w:rPr>
                <w:rFonts w:eastAsiaTheme="minorEastAsia"/>
                <w:lang w:eastAsia="zh-CN"/>
              </w:rPr>
              <w:t>“</w:t>
            </w:r>
            <w:del w:id="261" w:author="Floyd" w:date="2014-06-16T13:29:00Z">
              <w:r w:rsidDel="0091474C">
                <w:rPr>
                  <w:rFonts w:eastAsiaTheme="minorEastAsia" w:hint="eastAsia"/>
                  <w:lang w:eastAsia="zh-CN"/>
                </w:rPr>
                <w:delText>OMS</w:delText>
              </w:r>
            </w:del>
            <w:ins w:id="262" w:author="Floyd" w:date="2014-06-16T13:29:00Z">
              <w:r w:rsidR="0091474C">
                <w:rPr>
                  <w:rFonts w:eastAsiaTheme="minorEastAsia" w:hint="eastAsia"/>
                  <w:lang w:eastAsia="zh-CN"/>
                </w:rPr>
                <w:t>OUS</w:t>
              </w:r>
            </w:ins>
            <w:r>
              <w:rPr>
                <w:rFonts w:eastAsiaTheme="minorEastAsia"/>
                <w:lang w:eastAsia="zh-CN"/>
              </w:rPr>
              <w:t>”</w:t>
            </w:r>
          </w:p>
        </w:tc>
        <w:tc>
          <w:tcPr>
            <w:tcW w:w="895" w:type="dxa"/>
          </w:tcPr>
          <w:p w:rsidR="00DD269B" w:rsidRPr="00DC7F18" w:rsidRDefault="00CC1417" w:rsidP="000A30DA">
            <w:pPr>
              <w:spacing w:before="60" w:after="0"/>
              <w:jc w:val="center"/>
              <w:rPr>
                <w:rFonts w:eastAsiaTheme="minorEastAsia"/>
                <w:lang w:eastAsia="zh-CN"/>
              </w:rPr>
            </w:pPr>
            <w:ins w:id="263" w:author="Intille" w:date="2014-06-14T08:54:00Z">
              <w:r>
                <w:rPr>
                  <w:rFonts w:eastAsiaTheme="minorEastAsia"/>
                  <w:lang w:eastAsia="zh-CN"/>
                </w:rPr>
                <w:t>8</w:t>
              </w:r>
              <w:r>
                <w:rPr>
                  <w:rFonts w:eastAsiaTheme="minorEastAsia" w:hint="eastAsia"/>
                  <w:lang w:eastAsia="zh-CN"/>
                </w:rPr>
                <w:t>-digit</w:t>
              </w:r>
              <w:r>
                <w:rPr>
                  <w:rStyle w:val="CommentReference"/>
                  <w:rFonts w:ascii="Times New Roman" w:eastAsiaTheme="minorEastAsia" w:hAnsi="Times New Roman"/>
                  <w:szCs w:val="20"/>
                </w:rPr>
                <w:commentReference w:id="264"/>
              </w:r>
              <w:r>
                <w:rPr>
                  <w:rFonts w:eastAsiaTheme="minorEastAsia"/>
                  <w:lang w:eastAsia="zh-CN"/>
                </w:rPr>
                <w:t xml:space="preserve"> alpha-numeric</w:t>
              </w:r>
            </w:ins>
            <w:del w:id="265" w:author="Intille" w:date="2014-06-13T14:14:00Z">
              <w:r w:rsidR="00DD269B" w:rsidDel="005F5DCF">
                <w:rPr>
                  <w:rFonts w:eastAsiaTheme="minorEastAsia" w:hint="eastAsia"/>
                  <w:lang w:eastAsia="zh-CN"/>
                </w:rPr>
                <w:delText>3</w:delText>
              </w:r>
            </w:del>
            <w:del w:id="266" w:author="Intille" w:date="2014-06-14T08:54:00Z">
              <w:r w:rsidR="00DD269B" w:rsidDel="00CC1417">
                <w:rPr>
                  <w:rFonts w:eastAsiaTheme="minorEastAsia" w:hint="eastAsia"/>
                  <w:lang w:eastAsia="zh-CN"/>
                </w:rPr>
                <w:delText>-digit</w:delText>
              </w:r>
            </w:del>
          </w:p>
        </w:tc>
        <w:tc>
          <w:tcPr>
            <w:tcW w:w="2602" w:type="dxa"/>
          </w:tcPr>
          <w:p w:rsidR="00DD269B" w:rsidRPr="00DC7F18" w:rsidRDefault="00DD269B" w:rsidP="000A30DA">
            <w:pPr>
              <w:spacing w:before="60" w:after="0"/>
              <w:jc w:val="center"/>
              <w:rPr>
                <w:rFonts w:eastAsiaTheme="minorEastAsia"/>
                <w:lang w:eastAsia="zh-CN"/>
              </w:rPr>
            </w:pPr>
            <w:proofErr w:type="spellStart"/>
            <w:r>
              <w:rPr>
                <w:rFonts w:eastAsiaTheme="minorEastAsia" w:hint="eastAsia"/>
                <w:lang w:eastAsia="zh-CN"/>
              </w:rPr>
              <w:t>Bxx</w:t>
            </w:r>
            <w:proofErr w:type="spellEnd"/>
            <w:r>
              <w:rPr>
                <w:rFonts w:eastAsiaTheme="minorEastAsia" w:hint="eastAsia"/>
                <w:lang w:eastAsia="zh-CN"/>
              </w:rPr>
              <w:t xml:space="preserve"> (xx indicate the battery percentage)</w:t>
            </w:r>
          </w:p>
        </w:tc>
        <w:tc>
          <w:tcPr>
            <w:tcW w:w="1909" w:type="dxa"/>
            <w:vAlign w:val="center"/>
          </w:tcPr>
          <w:p w:rsidR="00DD269B" w:rsidRPr="00D74667" w:rsidRDefault="000E2BC5" w:rsidP="000F2759">
            <w:pPr>
              <w:spacing w:before="0" w:after="0"/>
              <w:jc w:val="center"/>
              <w:rPr>
                <w:rFonts w:eastAsiaTheme="minorEastAsia"/>
                <w:lang w:eastAsia="zh-CN"/>
              </w:rPr>
              <w:pPrChange w:id="267" w:author="Floyd" w:date="2014-06-16T15:49:00Z">
                <w:pPr>
                  <w:spacing w:before="0" w:after="0"/>
                  <w:jc w:val="center"/>
                </w:pPr>
              </w:pPrChange>
            </w:pPr>
            <w:ins w:id="268" w:author="Floyd" w:date="2014-06-16T15:48:00Z">
              <w:r>
                <w:rPr>
                  <w:rFonts w:eastAsiaTheme="minorEastAsia" w:hint="eastAsia"/>
                  <w:lang w:eastAsia="zh-CN"/>
                </w:rPr>
                <w:t>S</w:t>
              </w:r>
            </w:ins>
            <w:del w:id="269" w:author="Floyd" w:date="2014-06-16T15:48:00Z">
              <w:r w:rsidR="00DD269B" w:rsidDel="000E2BC5">
                <w:rPr>
                  <w:rFonts w:eastAsiaTheme="minorEastAsia" w:hint="eastAsia"/>
                  <w:lang w:eastAsia="zh-CN"/>
                </w:rPr>
                <w:delText>C</w:delText>
              </w:r>
            </w:del>
            <w:r w:rsidR="00DD269B">
              <w:rPr>
                <w:rFonts w:eastAsiaTheme="minorEastAsia" w:hint="eastAsia"/>
                <w:lang w:eastAsia="zh-CN"/>
              </w:rPr>
              <w:t>M</w:t>
            </w:r>
            <w:r w:rsidR="000A1617">
              <w:rPr>
                <w:rFonts w:eastAsiaTheme="minorEastAsia" w:hint="eastAsia"/>
                <w:lang w:eastAsia="zh-CN"/>
              </w:rPr>
              <w:t>(</w:t>
            </w:r>
            <w:del w:id="270" w:author="Floyd" w:date="2014-06-16T15:49:00Z">
              <w:r w:rsidR="000A1617" w:rsidDel="000F2759">
                <w:rPr>
                  <w:rFonts w:eastAsiaTheme="minorEastAsia" w:hint="eastAsia"/>
                  <w:lang w:eastAsia="zh-CN"/>
                </w:rPr>
                <w:delText>Continously movement</w:delText>
              </w:r>
            </w:del>
            <w:ins w:id="271" w:author="Floyd" w:date="2014-06-16T15:49:00Z">
              <w:r w:rsidR="000F2759">
                <w:rPr>
                  <w:rFonts w:eastAsiaTheme="minorEastAsia" w:hint="eastAsia"/>
                  <w:lang w:eastAsia="zh-CN"/>
                </w:rPr>
                <w:t>Started Moving</w:t>
              </w:r>
            </w:ins>
            <w:r w:rsidR="000A1617">
              <w:rPr>
                <w:rFonts w:eastAsiaTheme="minorEastAsia" w:hint="eastAsia"/>
                <w:lang w:eastAsia="zh-CN"/>
              </w:rPr>
              <w:t>)</w:t>
            </w:r>
          </w:p>
        </w:tc>
      </w:tr>
    </w:tbl>
    <w:p w:rsidR="0096180F" w:rsidRDefault="0096180F" w:rsidP="0096180F">
      <w:pPr>
        <w:spacing w:before="120" w:after="0"/>
        <w:rPr>
          <w:lang w:eastAsia="zh-CN"/>
        </w:rPr>
      </w:pPr>
      <w:r>
        <w:rPr>
          <w:rFonts w:hint="eastAsia"/>
          <w:lang w:eastAsia="zh-CN"/>
        </w:rPr>
        <w:t xml:space="preserve">     For example, </w:t>
      </w:r>
      <w:del w:id="272" w:author="Floyd" w:date="2014-06-16T13:29:00Z">
        <w:r w:rsidRPr="00690A6F" w:rsidDel="0091474C">
          <w:rPr>
            <w:rFonts w:hint="eastAsia"/>
            <w:b/>
            <w:lang w:eastAsia="zh-CN"/>
          </w:rPr>
          <w:delText>OMS</w:delText>
        </w:r>
      </w:del>
      <w:ins w:id="273" w:author="Floyd" w:date="2014-06-16T13:29:00Z">
        <w:r w:rsidR="0091474C">
          <w:rPr>
            <w:rFonts w:hint="eastAsia"/>
            <w:b/>
            <w:lang w:eastAsia="zh-CN"/>
          </w:rPr>
          <w:t>OUS</w:t>
        </w:r>
      </w:ins>
      <w:r w:rsidRPr="00690A6F">
        <w:rPr>
          <w:rFonts w:hint="eastAsia"/>
          <w:b/>
          <w:lang w:eastAsia="zh-CN"/>
        </w:rPr>
        <w:t>_</w:t>
      </w:r>
      <w:ins w:id="274" w:author="Floyd" w:date="2014-06-16T15:46:00Z">
        <w:r w:rsidR="00450D9D">
          <w:rPr>
            <w:b/>
            <w:lang w:eastAsia="zh-CN"/>
          </w:rPr>
          <w:t>08DF832</w:t>
        </w:r>
        <w:r w:rsidR="00450D9D">
          <w:rPr>
            <w:rFonts w:hint="eastAsia"/>
            <w:b/>
            <w:lang w:eastAsia="zh-CN"/>
          </w:rPr>
          <w:t>1</w:t>
        </w:r>
      </w:ins>
      <w:del w:id="275" w:author="Floyd" w:date="2014-06-16T15:46:00Z">
        <w:r w:rsidRPr="00690A6F" w:rsidDel="00450D9D">
          <w:rPr>
            <w:rFonts w:hint="eastAsia"/>
            <w:b/>
            <w:lang w:eastAsia="zh-CN"/>
          </w:rPr>
          <w:delText>001</w:delText>
        </w:r>
      </w:del>
      <w:r w:rsidRPr="00690A6F">
        <w:rPr>
          <w:rFonts w:hint="eastAsia"/>
          <w:b/>
          <w:lang w:eastAsia="zh-CN"/>
        </w:rPr>
        <w:t>_B78_</w:t>
      </w:r>
      <w:del w:id="276" w:author="Floyd" w:date="2014-06-16T15:48:00Z">
        <w:r w:rsidR="00690A6F" w:rsidRPr="00690A6F" w:rsidDel="000E2BC5">
          <w:rPr>
            <w:rFonts w:hint="eastAsia"/>
            <w:b/>
            <w:lang w:eastAsia="zh-CN"/>
          </w:rPr>
          <w:delText>CM</w:delText>
        </w:r>
        <w:r w:rsidDel="000E2BC5">
          <w:rPr>
            <w:rFonts w:hint="eastAsia"/>
            <w:lang w:eastAsia="zh-CN"/>
          </w:rPr>
          <w:delText xml:space="preserve"> </w:delText>
        </w:r>
      </w:del>
      <w:ins w:id="277" w:author="Floyd" w:date="2014-06-16T15:48:00Z">
        <w:r w:rsidR="000E2BC5">
          <w:rPr>
            <w:rFonts w:hint="eastAsia"/>
            <w:b/>
            <w:lang w:eastAsia="zh-CN"/>
          </w:rPr>
          <w:t>S</w:t>
        </w:r>
        <w:r w:rsidR="000E2BC5" w:rsidRPr="00690A6F">
          <w:rPr>
            <w:rFonts w:hint="eastAsia"/>
            <w:b/>
            <w:lang w:eastAsia="zh-CN"/>
          </w:rPr>
          <w:t>M</w:t>
        </w:r>
        <w:r w:rsidR="000E2BC5">
          <w:rPr>
            <w:rFonts w:hint="eastAsia"/>
            <w:lang w:eastAsia="zh-CN"/>
          </w:rPr>
          <w:t xml:space="preserve"> </w:t>
        </w:r>
      </w:ins>
      <w:r>
        <w:rPr>
          <w:rFonts w:hint="eastAsia"/>
          <w:lang w:eastAsia="zh-CN"/>
        </w:rPr>
        <w:t xml:space="preserve">indicates </w:t>
      </w:r>
      <w:r w:rsidR="00690A6F">
        <w:rPr>
          <w:rFonts w:hint="eastAsia"/>
          <w:lang w:eastAsia="zh-CN"/>
        </w:rPr>
        <w:t xml:space="preserve">the </w:t>
      </w:r>
      <w:r>
        <w:rPr>
          <w:rFonts w:hint="eastAsia"/>
          <w:lang w:eastAsia="zh-CN"/>
        </w:rPr>
        <w:t xml:space="preserve">sensor has detected </w:t>
      </w:r>
      <w:del w:id="278" w:author="Floyd" w:date="2014-06-16T15:48:00Z">
        <w:r w:rsidDel="000E2BC5">
          <w:rPr>
            <w:rFonts w:hint="eastAsia"/>
            <w:lang w:eastAsia="zh-CN"/>
          </w:rPr>
          <w:delText>a</w:delText>
        </w:r>
        <w:r w:rsidR="00690A6F" w:rsidDel="000E2BC5">
          <w:rPr>
            <w:rFonts w:hint="eastAsia"/>
            <w:lang w:eastAsia="zh-CN"/>
          </w:rPr>
          <w:delText xml:space="preserve"> continuously</w:delText>
        </w:r>
        <w:r w:rsidDel="000E2BC5">
          <w:rPr>
            <w:rFonts w:hint="eastAsia"/>
            <w:lang w:eastAsia="zh-CN"/>
          </w:rPr>
          <w:delText xml:space="preserve"> movement</w:delText>
        </w:r>
      </w:del>
      <w:ins w:id="279" w:author="Floyd" w:date="2014-06-16T15:48:00Z">
        <w:r w:rsidR="000E2BC5">
          <w:rPr>
            <w:rFonts w:hint="eastAsia"/>
            <w:lang w:eastAsia="zh-CN"/>
          </w:rPr>
          <w:t>a movement longer than 2 seconds</w:t>
        </w:r>
      </w:ins>
      <w:r>
        <w:rPr>
          <w:rFonts w:hint="eastAsia"/>
          <w:lang w:eastAsia="zh-CN"/>
        </w:rPr>
        <w:t xml:space="preserve">. The radio will be </w:t>
      </w:r>
      <w:r w:rsidR="00690A6F">
        <w:rPr>
          <w:rFonts w:hint="eastAsia"/>
          <w:lang w:eastAsia="zh-CN"/>
        </w:rPr>
        <w:t>on the broadcasting mode for</w:t>
      </w:r>
      <w:r w:rsidR="00367059">
        <w:rPr>
          <w:rFonts w:hint="eastAsia"/>
          <w:lang w:eastAsia="zh-CN"/>
        </w:rPr>
        <w:t xml:space="preserve"> 1.5 minute</w:t>
      </w:r>
      <w:r w:rsidR="00416F0C">
        <w:rPr>
          <w:rFonts w:hint="eastAsia"/>
          <w:lang w:eastAsia="zh-CN"/>
        </w:rPr>
        <w:t>s</w:t>
      </w:r>
      <w:r w:rsidR="00367059">
        <w:rPr>
          <w:rFonts w:hint="eastAsia"/>
          <w:lang w:eastAsia="zh-CN"/>
        </w:rPr>
        <w:t xml:space="preserve"> to notify the phone, the phone will </w:t>
      </w:r>
      <w:del w:id="280" w:author="Floyd" w:date="2014-06-16T15:49:00Z">
        <w:r w:rsidR="00367059" w:rsidDel="00A51859">
          <w:rPr>
            <w:rFonts w:hint="eastAsia"/>
            <w:lang w:eastAsia="zh-CN"/>
          </w:rPr>
          <w:delText xml:space="preserve">not </w:delText>
        </w:r>
      </w:del>
      <w:r w:rsidR="00367059">
        <w:rPr>
          <w:rFonts w:hint="eastAsia"/>
          <w:lang w:eastAsia="zh-CN"/>
        </w:rPr>
        <w:t>connect to read the data.</w:t>
      </w:r>
      <w:r w:rsidR="00E72F9B">
        <w:rPr>
          <w:rFonts w:hint="eastAsia"/>
          <w:lang w:eastAsia="zh-CN"/>
        </w:rPr>
        <w:t xml:space="preserve"> </w:t>
      </w:r>
      <w:del w:id="281" w:author="Floyd" w:date="2014-06-16T15:49:00Z">
        <w:r w:rsidR="00E72F9B" w:rsidDel="00A51859">
          <w:rPr>
            <w:rFonts w:hint="eastAsia"/>
            <w:lang w:eastAsia="zh-CN"/>
          </w:rPr>
          <w:delText>Then the sensor will turn off the radio, and keeps tracking the accelerometer.</w:delText>
        </w:r>
      </w:del>
      <w:ins w:id="282" w:author="Floyd" w:date="2014-06-16T15:49:00Z">
        <w:r w:rsidR="00A51859">
          <w:rPr>
            <w:rFonts w:hint="eastAsia"/>
            <w:lang w:eastAsia="zh-CN"/>
          </w:rPr>
          <w:t>I</w:t>
        </w:r>
      </w:ins>
      <w:ins w:id="283" w:author="Floyd" w:date="2014-06-16T15:50:00Z">
        <w:r w:rsidR="00A51859">
          <w:rPr>
            <w:rFonts w:hint="eastAsia"/>
            <w:lang w:eastAsia="zh-CN"/>
          </w:rPr>
          <w:t xml:space="preserve">f the sensor kept moving for at least 30 seconds, the sensor would </w:t>
        </w:r>
        <w:proofErr w:type="spellStart"/>
        <w:r w:rsidR="00A51859">
          <w:rPr>
            <w:rFonts w:hint="eastAsia"/>
            <w:lang w:eastAsia="zh-CN"/>
          </w:rPr>
          <w:t>goto</w:t>
        </w:r>
        <w:proofErr w:type="spellEnd"/>
        <w:r w:rsidR="00A51859">
          <w:rPr>
            <w:rFonts w:hint="eastAsia"/>
            <w:lang w:eastAsia="zh-CN"/>
          </w:rPr>
          <w:t xml:space="preserve"> the </w:t>
        </w:r>
      </w:ins>
      <w:ins w:id="284" w:author="Floyd" w:date="2014-06-16T15:55:00Z">
        <w:r w:rsidR="00D21218">
          <w:rPr>
            <w:lang w:eastAsia="zh-CN"/>
          </w:rPr>
          <w:t>“</w:t>
        </w:r>
      </w:ins>
      <w:ins w:id="285" w:author="Floyd" w:date="2014-06-16T15:50:00Z">
        <w:r w:rsidR="00A51859">
          <w:rPr>
            <w:rFonts w:hint="eastAsia"/>
            <w:lang w:eastAsia="zh-CN"/>
          </w:rPr>
          <w:t>Moving</w:t>
        </w:r>
      </w:ins>
      <w:ins w:id="286" w:author="Floyd" w:date="2014-06-16T15:55:00Z">
        <w:r w:rsidR="00D21218">
          <w:rPr>
            <w:lang w:eastAsia="zh-CN"/>
          </w:rPr>
          <w:t>”</w:t>
        </w:r>
      </w:ins>
      <w:ins w:id="287" w:author="Floyd" w:date="2014-06-16T15:50:00Z">
        <w:r w:rsidR="00A51859">
          <w:rPr>
            <w:rFonts w:hint="eastAsia"/>
            <w:lang w:eastAsia="zh-CN"/>
          </w:rPr>
          <w:t xml:space="preserve"> state; if the sensor</w:t>
        </w:r>
      </w:ins>
      <w:ins w:id="288" w:author="Floyd" w:date="2014-06-16T15:55:00Z">
        <w:r w:rsidR="00250016">
          <w:rPr>
            <w:lang w:eastAsia="zh-CN"/>
          </w:rPr>
          <w:t xml:space="preserve"> movement is less than 30 seconds, and</w:t>
        </w:r>
      </w:ins>
      <w:ins w:id="289" w:author="Floyd" w:date="2014-06-16T15:50:00Z">
        <w:r w:rsidR="002F39F3">
          <w:rPr>
            <w:rFonts w:hint="eastAsia"/>
            <w:lang w:eastAsia="zh-CN"/>
          </w:rPr>
          <w:t xml:space="preserve"> </w:t>
        </w:r>
      </w:ins>
      <w:ins w:id="290" w:author="Floyd" w:date="2014-06-16T15:55:00Z">
        <w:r w:rsidR="002F39F3">
          <w:rPr>
            <w:lang w:eastAsia="zh-CN"/>
          </w:rPr>
          <w:t xml:space="preserve">then </w:t>
        </w:r>
      </w:ins>
      <w:ins w:id="291" w:author="Floyd" w:date="2014-06-16T15:50:00Z">
        <w:r w:rsidR="00A51859">
          <w:rPr>
            <w:rFonts w:hint="eastAsia"/>
            <w:lang w:eastAsia="zh-CN"/>
          </w:rPr>
          <w:t xml:space="preserve">kept stable for at least 30 seconds, it would go to the </w:t>
        </w:r>
      </w:ins>
      <w:ins w:id="292" w:author="Floyd" w:date="2014-06-16T15:55:00Z">
        <w:r w:rsidR="005E6693">
          <w:rPr>
            <w:lang w:eastAsia="zh-CN"/>
          </w:rPr>
          <w:t>“</w:t>
        </w:r>
      </w:ins>
      <w:ins w:id="293" w:author="Floyd" w:date="2014-06-16T15:52:00Z">
        <w:r w:rsidR="00A51859">
          <w:rPr>
            <w:rFonts w:hint="eastAsia"/>
            <w:lang w:eastAsia="zh-CN"/>
          </w:rPr>
          <w:t>Not moving with Data</w:t>
        </w:r>
      </w:ins>
      <w:ins w:id="294" w:author="Floyd" w:date="2014-06-16T15:55:00Z">
        <w:r w:rsidR="005E6693">
          <w:rPr>
            <w:lang w:eastAsia="zh-CN"/>
          </w:rPr>
          <w:t>”</w:t>
        </w:r>
      </w:ins>
      <w:ins w:id="295" w:author="Floyd" w:date="2014-06-16T15:52:00Z">
        <w:r w:rsidR="00A51859">
          <w:rPr>
            <w:rFonts w:hint="eastAsia"/>
            <w:lang w:eastAsia="zh-CN"/>
          </w:rPr>
          <w:t xml:space="preserve"> state.</w:t>
        </w:r>
      </w:ins>
    </w:p>
    <w:p w:rsidR="007F5A06" w:rsidRDefault="00202B25" w:rsidP="00202B25">
      <w:pPr>
        <w:pStyle w:val="Subtitle"/>
        <w:jc w:val="left"/>
        <w:rPr>
          <w:lang w:eastAsia="zh-CN"/>
        </w:rPr>
      </w:pPr>
      <w:del w:id="296" w:author="Intille" w:date="2014-06-14T08:58:00Z">
        <w:r w:rsidDel="00CC1417">
          <w:rPr>
            <w:lang w:eastAsia="zh-CN"/>
          </w:rPr>
          <w:delText>1</w:delText>
        </w:r>
      </w:del>
      <w:ins w:id="297" w:author="Intille" w:date="2014-06-14T08:58:00Z">
        <w:r w:rsidR="00CC1417">
          <w:rPr>
            <w:lang w:eastAsia="zh-CN"/>
          </w:rPr>
          <w:t>2</w:t>
        </w:r>
      </w:ins>
      <w:r>
        <w:rPr>
          <w:lang w:eastAsia="zh-CN"/>
        </w:rPr>
        <w:t>.</w:t>
      </w:r>
      <w:r w:rsidR="00C728D0">
        <w:rPr>
          <w:rFonts w:hint="eastAsia"/>
          <w:lang w:eastAsia="zh-CN"/>
        </w:rPr>
        <w:t>4</w:t>
      </w:r>
      <w:r>
        <w:rPr>
          <w:lang w:eastAsia="zh-CN"/>
        </w:rPr>
        <w:t xml:space="preserve"> </w:t>
      </w:r>
      <w:del w:id="298" w:author="Floyd" w:date="2014-06-16T13:29:00Z">
        <w:r w:rsidDel="0091474C">
          <w:rPr>
            <w:lang w:eastAsia="zh-CN"/>
          </w:rPr>
          <w:delText>Object</w:delText>
        </w:r>
        <w:r w:rsidR="007F5A06" w:rsidDel="0091474C">
          <w:rPr>
            <w:rFonts w:hint="eastAsia"/>
            <w:lang w:eastAsia="zh-CN"/>
          </w:rPr>
          <w:delText xml:space="preserve"> Movement Sensor </w:delText>
        </w:r>
      </w:del>
      <w:ins w:id="299" w:author="Floyd" w:date="2014-06-16T13:29:00Z">
        <w:r w:rsidR="0091474C">
          <w:rPr>
            <w:lang w:eastAsia="zh-CN"/>
          </w:rPr>
          <w:t xml:space="preserve">Object Usage Sensor </w:t>
        </w:r>
      </w:ins>
      <w:del w:id="300" w:author="Floyd" w:date="2014-06-16T15:52:00Z">
        <w:r w:rsidR="007F5A06" w:rsidDel="005D6EC1">
          <w:rPr>
            <w:rFonts w:hint="eastAsia"/>
            <w:lang w:eastAsia="zh-CN"/>
          </w:rPr>
          <w:delText xml:space="preserve">continuously movement </w:delText>
        </w:r>
        <w:r w:rsidR="00E21780" w:rsidDel="005D6EC1">
          <w:rPr>
            <w:rFonts w:hint="eastAsia"/>
            <w:lang w:eastAsia="zh-CN"/>
          </w:rPr>
          <w:delText>ended</w:delText>
        </w:r>
      </w:del>
      <w:ins w:id="301" w:author="Floyd" w:date="2014-06-16T15:52:00Z">
        <w:r w:rsidR="005D6EC1">
          <w:rPr>
            <w:rFonts w:hint="eastAsia"/>
            <w:lang w:eastAsia="zh-CN"/>
          </w:rPr>
          <w:t>moving</w:t>
        </w:r>
      </w:ins>
    </w:p>
    <w:p w:rsidR="007F5A06" w:rsidRDefault="007F5A06" w:rsidP="007F5A06">
      <w:pPr>
        <w:spacing w:before="120" w:after="0"/>
        <w:rPr>
          <w:lang w:eastAsia="zh-CN"/>
        </w:rPr>
      </w:pPr>
      <w:r>
        <w:rPr>
          <w:rFonts w:hint="eastAsia"/>
          <w:lang w:eastAsia="zh-CN"/>
        </w:rPr>
        <w:t xml:space="preserve"> The </w:t>
      </w:r>
      <w:del w:id="302" w:author="Floyd" w:date="2014-06-16T13:29:00Z">
        <w:r w:rsidDel="0091474C">
          <w:rPr>
            <w:rFonts w:hint="eastAsia"/>
            <w:lang w:eastAsia="zh-CN"/>
          </w:rPr>
          <w:delText xml:space="preserve">OMS </w:delText>
        </w:r>
      </w:del>
      <w:ins w:id="303" w:author="Floyd" w:date="2014-06-16T13:29:00Z">
        <w:r w:rsidR="0091474C">
          <w:rPr>
            <w:rFonts w:hint="eastAsia"/>
            <w:lang w:eastAsia="zh-CN"/>
          </w:rPr>
          <w:t xml:space="preserve">OUS </w:t>
        </w:r>
      </w:ins>
      <w:r>
        <w:rPr>
          <w:rFonts w:hint="eastAsia"/>
          <w:lang w:eastAsia="zh-CN"/>
        </w:rPr>
        <w:t>would change the name to as following:</w:t>
      </w:r>
    </w:p>
    <w:tbl>
      <w:tblPr>
        <w:tblStyle w:val="TableGrid"/>
        <w:tblW w:w="0" w:type="auto"/>
        <w:tblInd w:w="1638" w:type="dxa"/>
        <w:tblLook w:val="04A0" w:firstRow="1" w:lastRow="0" w:firstColumn="1" w:lastColumn="0" w:noHBand="0" w:noVBand="1"/>
      </w:tblPr>
      <w:tblGrid>
        <w:gridCol w:w="1254"/>
        <w:gridCol w:w="1132"/>
        <w:gridCol w:w="2602"/>
        <w:gridCol w:w="1921"/>
      </w:tblGrid>
      <w:tr w:rsidR="007F5A06" w:rsidTr="000A30DA">
        <w:tc>
          <w:tcPr>
            <w:tcW w:w="1254" w:type="dxa"/>
            <w:shd w:val="clear" w:color="auto" w:fill="BFBFBF" w:themeFill="background1" w:themeFillShade="BF"/>
            <w:vAlign w:val="center"/>
          </w:tcPr>
          <w:p w:rsidR="007F5A06" w:rsidRPr="00DC7F18" w:rsidRDefault="007F5A06" w:rsidP="000A30DA">
            <w:pPr>
              <w:spacing w:before="120" w:after="0"/>
              <w:jc w:val="center"/>
              <w:rPr>
                <w:rFonts w:eastAsiaTheme="minorEastAsia"/>
                <w:b/>
                <w:lang w:eastAsia="zh-CN"/>
              </w:rPr>
            </w:pPr>
            <w:del w:id="304" w:author="Floyd" w:date="2014-06-16T13:29:00Z">
              <w:r w:rsidRPr="00DC7F18" w:rsidDel="0091474C">
                <w:rPr>
                  <w:rFonts w:eastAsiaTheme="minorEastAsia" w:hint="eastAsia"/>
                  <w:b/>
                  <w:lang w:eastAsia="zh-CN"/>
                </w:rPr>
                <w:delText>OMS</w:delText>
              </w:r>
            </w:del>
            <w:ins w:id="305" w:author="Floyd" w:date="2014-06-16T13:29:00Z">
              <w:r w:rsidR="0091474C">
                <w:rPr>
                  <w:rFonts w:eastAsiaTheme="minorEastAsia" w:hint="eastAsia"/>
                  <w:b/>
                  <w:lang w:eastAsia="zh-CN"/>
                </w:rPr>
                <w:t>OUS</w:t>
              </w:r>
            </w:ins>
          </w:p>
        </w:tc>
        <w:tc>
          <w:tcPr>
            <w:tcW w:w="895" w:type="dxa"/>
            <w:shd w:val="clear" w:color="auto" w:fill="BFBFBF" w:themeFill="background1" w:themeFillShade="BF"/>
            <w:vAlign w:val="center"/>
          </w:tcPr>
          <w:p w:rsidR="007F5A06" w:rsidRPr="00DC7F18" w:rsidRDefault="007F5A06" w:rsidP="000A30DA">
            <w:pPr>
              <w:spacing w:before="120" w:after="0"/>
              <w:jc w:val="center"/>
              <w:rPr>
                <w:rFonts w:eastAsiaTheme="minorEastAsia"/>
                <w:b/>
                <w:lang w:eastAsia="zh-CN"/>
              </w:rPr>
            </w:pPr>
            <w:r w:rsidRPr="00DC7F18">
              <w:rPr>
                <w:rFonts w:eastAsiaTheme="minorEastAsia" w:hint="eastAsia"/>
                <w:b/>
                <w:lang w:eastAsia="zh-CN"/>
              </w:rPr>
              <w:t>ID</w:t>
            </w:r>
          </w:p>
        </w:tc>
        <w:tc>
          <w:tcPr>
            <w:tcW w:w="2602" w:type="dxa"/>
            <w:shd w:val="clear" w:color="auto" w:fill="BFBFBF" w:themeFill="background1" w:themeFillShade="BF"/>
            <w:vAlign w:val="center"/>
          </w:tcPr>
          <w:p w:rsidR="007F5A06" w:rsidRPr="00DC7F18" w:rsidRDefault="007F5A06" w:rsidP="000A30DA">
            <w:pPr>
              <w:spacing w:before="120" w:after="0"/>
              <w:jc w:val="center"/>
              <w:rPr>
                <w:rFonts w:eastAsiaTheme="minorEastAsia"/>
                <w:b/>
                <w:lang w:eastAsia="zh-CN"/>
              </w:rPr>
            </w:pPr>
            <w:r w:rsidRPr="00DC7F18">
              <w:rPr>
                <w:rFonts w:eastAsiaTheme="minorEastAsia" w:hint="eastAsia"/>
                <w:b/>
                <w:lang w:eastAsia="zh-CN"/>
              </w:rPr>
              <w:t>Battery Level</w:t>
            </w:r>
          </w:p>
        </w:tc>
        <w:tc>
          <w:tcPr>
            <w:tcW w:w="1909" w:type="dxa"/>
            <w:shd w:val="clear" w:color="auto" w:fill="BFBFBF" w:themeFill="background1" w:themeFillShade="BF"/>
          </w:tcPr>
          <w:p w:rsidR="007F5A06" w:rsidRPr="00D74667" w:rsidRDefault="007F5A06" w:rsidP="000A30DA">
            <w:pPr>
              <w:spacing w:before="120" w:after="0"/>
              <w:jc w:val="center"/>
              <w:rPr>
                <w:rFonts w:eastAsiaTheme="minorEastAsia"/>
                <w:b/>
                <w:lang w:eastAsia="zh-CN"/>
              </w:rPr>
            </w:pPr>
            <w:r>
              <w:rPr>
                <w:rFonts w:eastAsiaTheme="minorEastAsia" w:hint="eastAsia"/>
                <w:b/>
                <w:lang w:eastAsia="zh-CN"/>
              </w:rPr>
              <w:t xml:space="preserve">Movement </w:t>
            </w:r>
            <w:proofErr w:type="spellStart"/>
            <w:r>
              <w:rPr>
                <w:rFonts w:eastAsiaTheme="minorEastAsia" w:hint="eastAsia"/>
                <w:b/>
                <w:lang w:eastAsia="zh-CN"/>
              </w:rPr>
              <w:t>Def</w:t>
            </w:r>
            <w:proofErr w:type="spellEnd"/>
          </w:p>
        </w:tc>
      </w:tr>
      <w:tr w:rsidR="007F5A06" w:rsidTr="000A30DA">
        <w:trPr>
          <w:trHeight w:val="485"/>
        </w:trPr>
        <w:tc>
          <w:tcPr>
            <w:tcW w:w="1254" w:type="dxa"/>
          </w:tcPr>
          <w:p w:rsidR="007F5A06" w:rsidRPr="00DC7F18" w:rsidRDefault="007F5A06" w:rsidP="000A30DA">
            <w:pPr>
              <w:spacing w:before="60" w:after="0"/>
              <w:jc w:val="center"/>
              <w:rPr>
                <w:rFonts w:eastAsiaTheme="minorEastAsia"/>
                <w:lang w:eastAsia="zh-CN"/>
              </w:rPr>
            </w:pPr>
            <w:r>
              <w:rPr>
                <w:rFonts w:eastAsiaTheme="minorEastAsia" w:hint="eastAsia"/>
                <w:lang w:eastAsia="zh-CN"/>
              </w:rPr>
              <w:t xml:space="preserve">Text </w:t>
            </w:r>
            <w:r>
              <w:rPr>
                <w:rFonts w:eastAsiaTheme="minorEastAsia"/>
                <w:lang w:eastAsia="zh-CN"/>
              </w:rPr>
              <w:t>“</w:t>
            </w:r>
            <w:del w:id="306" w:author="Floyd" w:date="2014-06-16T13:29:00Z">
              <w:r w:rsidDel="0091474C">
                <w:rPr>
                  <w:rFonts w:eastAsiaTheme="minorEastAsia" w:hint="eastAsia"/>
                  <w:lang w:eastAsia="zh-CN"/>
                </w:rPr>
                <w:delText>OMS</w:delText>
              </w:r>
            </w:del>
            <w:ins w:id="307" w:author="Floyd" w:date="2014-06-16T13:29:00Z">
              <w:r w:rsidR="0091474C">
                <w:rPr>
                  <w:rFonts w:eastAsiaTheme="minorEastAsia" w:hint="eastAsia"/>
                  <w:lang w:eastAsia="zh-CN"/>
                </w:rPr>
                <w:t>OUS</w:t>
              </w:r>
            </w:ins>
            <w:r>
              <w:rPr>
                <w:rFonts w:eastAsiaTheme="minorEastAsia"/>
                <w:lang w:eastAsia="zh-CN"/>
              </w:rPr>
              <w:t>”</w:t>
            </w:r>
          </w:p>
        </w:tc>
        <w:tc>
          <w:tcPr>
            <w:tcW w:w="895" w:type="dxa"/>
          </w:tcPr>
          <w:p w:rsidR="007F5A06" w:rsidRPr="00DC7F18" w:rsidRDefault="00CC1417" w:rsidP="000A30DA">
            <w:pPr>
              <w:spacing w:before="60" w:after="0"/>
              <w:jc w:val="center"/>
              <w:rPr>
                <w:rFonts w:eastAsiaTheme="minorEastAsia"/>
                <w:lang w:eastAsia="zh-CN"/>
              </w:rPr>
            </w:pPr>
            <w:ins w:id="308" w:author="Intille" w:date="2014-06-14T08:54:00Z">
              <w:r>
                <w:rPr>
                  <w:rFonts w:eastAsiaTheme="minorEastAsia"/>
                  <w:lang w:eastAsia="zh-CN"/>
                </w:rPr>
                <w:t>8</w:t>
              </w:r>
              <w:r>
                <w:rPr>
                  <w:rFonts w:eastAsiaTheme="minorEastAsia" w:hint="eastAsia"/>
                  <w:lang w:eastAsia="zh-CN"/>
                </w:rPr>
                <w:t>-digit</w:t>
              </w:r>
              <w:r>
                <w:rPr>
                  <w:rStyle w:val="CommentReference"/>
                  <w:rFonts w:ascii="Times New Roman" w:eastAsiaTheme="minorEastAsia" w:hAnsi="Times New Roman"/>
                  <w:szCs w:val="20"/>
                </w:rPr>
                <w:commentReference w:id="309"/>
              </w:r>
              <w:r>
                <w:rPr>
                  <w:rFonts w:eastAsiaTheme="minorEastAsia"/>
                  <w:lang w:eastAsia="zh-CN"/>
                </w:rPr>
                <w:t xml:space="preserve"> alpha-numeric</w:t>
              </w:r>
            </w:ins>
            <w:del w:id="310" w:author="Intille" w:date="2014-06-13T14:14:00Z">
              <w:r w:rsidR="007F5A06" w:rsidDel="005F5DCF">
                <w:rPr>
                  <w:rFonts w:eastAsiaTheme="minorEastAsia" w:hint="eastAsia"/>
                  <w:lang w:eastAsia="zh-CN"/>
                </w:rPr>
                <w:delText>3</w:delText>
              </w:r>
            </w:del>
            <w:del w:id="311" w:author="Intille" w:date="2014-06-14T08:54:00Z">
              <w:r w:rsidR="007F5A06" w:rsidDel="00CC1417">
                <w:rPr>
                  <w:rFonts w:eastAsiaTheme="minorEastAsia" w:hint="eastAsia"/>
                  <w:lang w:eastAsia="zh-CN"/>
                </w:rPr>
                <w:delText>-digit</w:delText>
              </w:r>
            </w:del>
          </w:p>
        </w:tc>
        <w:tc>
          <w:tcPr>
            <w:tcW w:w="2602" w:type="dxa"/>
          </w:tcPr>
          <w:p w:rsidR="007F5A06" w:rsidRPr="00DC7F18" w:rsidRDefault="007F5A06" w:rsidP="000A30DA">
            <w:pPr>
              <w:spacing w:before="60" w:after="0"/>
              <w:jc w:val="center"/>
              <w:rPr>
                <w:rFonts w:eastAsiaTheme="minorEastAsia"/>
                <w:lang w:eastAsia="zh-CN"/>
              </w:rPr>
            </w:pPr>
            <w:proofErr w:type="spellStart"/>
            <w:r>
              <w:rPr>
                <w:rFonts w:eastAsiaTheme="minorEastAsia" w:hint="eastAsia"/>
                <w:lang w:eastAsia="zh-CN"/>
              </w:rPr>
              <w:t>Bxx</w:t>
            </w:r>
            <w:proofErr w:type="spellEnd"/>
            <w:r>
              <w:rPr>
                <w:rFonts w:eastAsiaTheme="minorEastAsia" w:hint="eastAsia"/>
                <w:lang w:eastAsia="zh-CN"/>
              </w:rPr>
              <w:t xml:space="preserve"> (xx indicate the battery percentage)</w:t>
            </w:r>
          </w:p>
        </w:tc>
        <w:tc>
          <w:tcPr>
            <w:tcW w:w="1909" w:type="dxa"/>
            <w:vAlign w:val="center"/>
          </w:tcPr>
          <w:p w:rsidR="007F5A06" w:rsidRPr="00D74667" w:rsidRDefault="00E21780" w:rsidP="00603677">
            <w:pPr>
              <w:spacing w:before="0" w:after="0"/>
              <w:jc w:val="center"/>
              <w:rPr>
                <w:rFonts w:eastAsiaTheme="minorEastAsia"/>
                <w:lang w:eastAsia="zh-CN"/>
              </w:rPr>
              <w:pPrChange w:id="312" w:author="Floyd" w:date="2014-06-16T15:53:00Z">
                <w:pPr>
                  <w:spacing w:before="0" w:after="0"/>
                  <w:jc w:val="center"/>
                </w:pPr>
              </w:pPrChange>
            </w:pPr>
            <w:del w:id="313" w:author="Floyd" w:date="2014-06-16T15:53:00Z">
              <w:r w:rsidDel="00603677">
                <w:rPr>
                  <w:rFonts w:eastAsiaTheme="minorEastAsia" w:hint="eastAsia"/>
                  <w:lang w:eastAsia="zh-CN"/>
                </w:rPr>
                <w:delText>EM</w:delText>
              </w:r>
            </w:del>
            <w:ins w:id="314" w:author="Floyd" w:date="2014-06-16T15:53:00Z">
              <w:r w:rsidR="00603677">
                <w:rPr>
                  <w:rFonts w:eastAsiaTheme="minorEastAsia" w:hint="eastAsia"/>
                  <w:lang w:eastAsia="zh-CN"/>
                </w:rPr>
                <w:t>CM</w:t>
              </w:r>
            </w:ins>
            <w:r w:rsidR="000A1617">
              <w:rPr>
                <w:rFonts w:eastAsiaTheme="minorEastAsia" w:hint="eastAsia"/>
                <w:lang w:eastAsia="zh-CN"/>
              </w:rPr>
              <w:t xml:space="preserve">( </w:t>
            </w:r>
            <w:del w:id="315" w:author="Floyd" w:date="2014-06-16T15:53:00Z">
              <w:r w:rsidR="000A1617" w:rsidDel="00603677">
                <w:rPr>
                  <w:rFonts w:eastAsiaTheme="minorEastAsia" w:hint="eastAsia"/>
                  <w:lang w:eastAsia="zh-CN"/>
                </w:rPr>
                <w:delText xml:space="preserve">Movement </w:delText>
              </w:r>
            </w:del>
            <w:ins w:id="316" w:author="Floyd" w:date="2014-06-16T15:53:00Z">
              <w:r w:rsidR="00603677">
                <w:rPr>
                  <w:rFonts w:eastAsiaTheme="minorEastAsia" w:hint="eastAsia"/>
                  <w:lang w:eastAsia="zh-CN"/>
                </w:rPr>
                <w:t xml:space="preserve">Continuously </w:t>
              </w:r>
              <w:r w:rsidR="00603677">
                <w:rPr>
                  <w:rFonts w:eastAsiaTheme="minorEastAsia" w:hint="eastAsia"/>
                  <w:lang w:eastAsia="zh-CN"/>
                </w:rPr>
                <w:t xml:space="preserve"> </w:t>
              </w:r>
            </w:ins>
            <w:del w:id="317" w:author="Floyd" w:date="2014-06-16T15:53:00Z">
              <w:r w:rsidDel="00603677">
                <w:rPr>
                  <w:rFonts w:eastAsiaTheme="minorEastAsia" w:hint="eastAsia"/>
                  <w:lang w:eastAsia="zh-CN"/>
                </w:rPr>
                <w:delText>ended</w:delText>
              </w:r>
            </w:del>
            <w:ins w:id="318" w:author="Floyd" w:date="2014-06-16T15:53:00Z">
              <w:r w:rsidR="00603677">
                <w:rPr>
                  <w:rFonts w:eastAsiaTheme="minorEastAsia" w:hint="eastAsia"/>
                  <w:lang w:eastAsia="zh-CN"/>
                </w:rPr>
                <w:t>Moving</w:t>
              </w:r>
            </w:ins>
            <w:r w:rsidR="000A1617">
              <w:rPr>
                <w:rFonts w:eastAsiaTheme="minorEastAsia" w:hint="eastAsia"/>
                <w:lang w:eastAsia="zh-CN"/>
              </w:rPr>
              <w:t>)</w:t>
            </w:r>
          </w:p>
        </w:tc>
      </w:tr>
    </w:tbl>
    <w:p w:rsidR="00E72F9B" w:rsidRPr="00E72F9B" w:rsidRDefault="00E72F9B" w:rsidP="00E72F9B">
      <w:pPr>
        <w:spacing w:before="120" w:after="0"/>
        <w:rPr>
          <w:lang w:eastAsia="zh-CN"/>
        </w:rPr>
      </w:pPr>
      <w:r>
        <w:rPr>
          <w:rFonts w:hint="eastAsia"/>
          <w:lang w:eastAsia="zh-CN"/>
        </w:rPr>
        <w:t xml:space="preserve">    This only occurs after </w:t>
      </w:r>
      <w:del w:id="319" w:author="Floyd" w:date="2014-06-16T15:54:00Z">
        <w:r w:rsidDel="009C2A4F">
          <w:rPr>
            <w:rFonts w:hint="eastAsia"/>
            <w:lang w:eastAsia="zh-CN"/>
          </w:rPr>
          <w:delText>the CM mentioned in section 1.3</w:delText>
        </w:r>
        <w:r w:rsidR="00757D75" w:rsidDel="009C2A4F">
          <w:rPr>
            <w:rFonts w:hint="eastAsia"/>
            <w:lang w:eastAsia="zh-CN"/>
          </w:rPr>
          <w:delText>.</w:delText>
        </w:r>
        <w:r w:rsidDel="009C2A4F">
          <w:rPr>
            <w:rFonts w:hint="eastAsia"/>
            <w:lang w:eastAsia="zh-CN"/>
          </w:rPr>
          <w:delText xml:space="preserve"> </w:delText>
        </w:r>
        <w:r w:rsidR="00757D75" w:rsidDel="009C2A4F">
          <w:rPr>
            <w:rFonts w:hint="eastAsia"/>
            <w:lang w:eastAsia="zh-CN"/>
          </w:rPr>
          <w:delText>W</w:delText>
        </w:r>
        <w:r w:rsidDel="009C2A4F">
          <w:rPr>
            <w:rFonts w:hint="eastAsia"/>
            <w:lang w:eastAsia="zh-CN"/>
          </w:rPr>
          <w:delText>hen the sensor detects no movement in the CM mode for a certain t</w:delText>
        </w:r>
        <w:r w:rsidR="00757D75" w:rsidDel="009C2A4F">
          <w:rPr>
            <w:rFonts w:hint="eastAsia"/>
            <w:lang w:eastAsia="zh-CN"/>
          </w:rPr>
          <w:delText xml:space="preserve">ime, it will change the name, for example </w:delText>
        </w:r>
      </w:del>
      <w:del w:id="320" w:author="Floyd" w:date="2014-06-16T13:29:00Z">
        <w:r w:rsidRPr="00690A6F" w:rsidDel="0091474C">
          <w:rPr>
            <w:rFonts w:hint="eastAsia"/>
            <w:b/>
            <w:lang w:eastAsia="zh-CN"/>
          </w:rPr>
          <w:delText>OMS</w:delText>
        </w:r>
      </w:del>
      <w:del w:id="321" w:author="Floyd" w:date="2014-06-16T15:54:00Z">
        <w:r w:rsidRPr="00690A6F" w:rsidDel="009C2A4F">
          <w:rPr>
            <w:rFonts w:hint="eastAsia"/>
            <w:b/>
            <w:lang w:eastAsia="zh-CN"/>
          </w:rPr>
          <w:delText>_001_B78_</w:delText>
        </w:r>
      </w:del>
      <w:del w:id="322" w:author="Floyd" w:date="2014-06-16T15:53:00Z">
        <w:r w:rsidDel="00333C2B">
          <w:rPr>
            <w:rFonts w:hint="eastAsia"/>
            <w:b/>
            <w:lang w:eastAsia="zh-CN"/>
          </w:rPr>
          <w:delText>EM</w:delText>
        </w:r>
      </w:del>
      <w:del w:id="323" w:author="Floyd" w:date="2014-06-16T15:54:00Z">
        <w:r w:rsidR="00757D75" w:rsidDel="009C2A4F">
          <w:rPr>
            <w:rFonts w:hint="eastAsia"/>
            <w:lang w:eastAsia="zh-CN"/>
          </w:rPr>
          <w:delText>.</w:delText>
        </w:r>
        <w:r w:rsidRPr="00E72F9B" w:rsidDel="009C2A4F">
          <w:rPr>
            <w:rFonts w:hint="eastAsia"/>
            <w:lang w:eastAsia="zh-CN"/>
          </w:rPr>
          <w:delText xml:space="preserve"> </w:delText>
        </w:r>
        <w:r w:rsidR="00757D75" w:rsidDel="009C2A4F">
          <w:rPr>
            <w:rFonts w:hint="eastAsia"/>
            <w:lang w:eastAsia="zh-CN"/>
          </w:rPr>
          <w:delText>T</w:delText>
        </w:r>
        <w:r w:rsidR="00757D75" w:rsidDel="009C2A4F">
          <w:rPr>
            <w:lang w:eastAsia="zh-CN"/>
          </w:rPr>
          <w:delText>h</w:delText>
        </w:r>
        <w:r w:rsidR="00757D75" w:rsidDel="009C2A4F">
          <w:rPr>
            <w:rFonts w:hint="eastAsia"/>
            <w:lang w:eastAsia="zh-CN"/>
          </w:rPr>
          <w:delText xml:space="preserve">en the sensor will </w:delText>
        </w:r>
        <w:r w:rsidRPr="00E72F9B" w:rsidDel="009C2A4F">
          <w:rPr>
            <w:rFonts w:hint="eastAsia"/>
            <w:lang w:eastAsia="zh-CN"/>
          </w:rPr>
          <w:delText>turn on the radio for 1.5 minutes</w:delText>
        </w:r>
        <w:r w:rsidR="00757D75" w:rsidDel="009C2A4F">
          <w:rPr>
            <w:rFonts w:hint="eastAsia"/>
            <w:lang w:eastAsia="zh-CN"/>
          </w:rPr>
          <w:delText>,</w:delText>
        </w:r>
        <w:r w:rsidRPr="00E72F9B" w:rsidDel="009C2A4F">
          <w:rPr>
            <w:rFonts w:hint="eastAsia"/>
            <w:lang w:eastAsia="zh-CN"/>
          </w:rPr>
          <w:delText xml:space="preserve"> the phone </w:delText>
        </w:r>
        <w:r w:rsidR="00757D75" w:rsidDel="009C2A4F">
          <w:rPr>
            <w:rFonts w:hint="eastAsia"/>
            <w:lang w:eastAsia="zh-CN"/>
          </w:rPr>
          <w:delText>can</w:delText>
        </w:r>
        <w:r w:rsidRPr="00E72F9B" w:rsidDel="009C2A4F">
          <w:rPr>
            <w:rFonts w:hint="eastAsia"/>
            <w:lang w:eastAsia="zh-CN"/>
          </w:rPr>
          <w:delText xml:space="preserve"> discover it and </w:delText>
        </w:r>
        <w:r w:rsidR="005E1A00" w:rsidDel="009C2A4F">
          <w:rPr>
            <w:rFonts w:hint="eastAsia"/>
            <w:lang w:eastAsia="zh-CN"/>
          </w:rPr>
          <w:delText xml:space="preserve">read </w:delText>
        </w:r>
        <w:r w:rsidRPr="00E72F9B" w:rsidDel="009C2A4F">
          <w:rPr>
            <w:rFonts w:hint="eastAsia"/>
            <w:lang w:eastAsia="zh-CN"/>
          </w:rPr>
          <w:delText>the data</w:delText>
        </w:r>
      </w:del>
      <w:ins w:id="324" w:author="Floyd" w:date="2014-06-16T15:54:00Z">
        <w:r w:rsidR="009C2A4F">
          <w:rPr>
            <w:rFonts w:hint="eastAsia"/>
            <w:lang w:eastAsia="zh-CN"/>
          </w:rPr>
          <w:t xml:space="preserve">the </w:t>
        </w:r>
        <w:r w:rsidR="009C2A4F">
          <w:rPr>
            <w:lang w:eastAsia="zh-CN"/>
          </w:rPr>
          <w:t>“</w:t>
        </w:r>
        <w:r w:rsidR="009C2A4F">
          <w:rPr>
            <w:rFonts w:hint="eastAsia"/>
            <w:lang w:eastAsia="zh-CN"/>
          </w:rPr>
          <w:t>Started Moving</w:t>
        </w:r>
        <w:r w:rsidR="00250016">
          <w:rPr>
            <w:lang w:eastAsia="zh-CN"/>
          </w:rPr>
          <w:t>”</w:t>
        </w:r>
        <w:r w:rsidR="009C2A4F">
          <w:rPr>
            <w:rFonts w:hint="eastAsia"/>
            <w:lang w:eastAsia="zh-CN"/>
          </w:rPr>
          <w:t xml:space="preserve"> state, if the </w:t>
        </w:r>
      </w:ins>
      <w:ins w:id="325" w:author="Floyd" w:date="2014-06-16T15:55:00Z">
        <w:r w:rsidR="00250016">
          <w:rPr>
            <w:lang w:eastAsia="zh-CN"/>
          </w:rPr>
          <w:t xml:space="preserve">movement </w:t>
        </w:r>
      </w:ins>
      <w:ins w:id="326" w:author="Floyd" w:date="2014-06-16T15:56:00Z">
        <w:r w:rsidR="00B87AAE">
          <w:rPr>
            <w:lang w:eastAsia="zh-CN"/>
          </w:rPr>
          <w:t xml:space="preserve">is longer than 30 seconds, the sensor would change the name, for example </w:t>
        </w:r>
        <w:r w:rsidR="00B87AAE">
          <w:rPr>
            <w:rFonts w:hint="eastAsia"/>
            <w:b/>
            <w:lang w:eastAsia="zh-CN"/>
          </w:rPr>
          <w:t>OUS</w:t>
        </w:r>
        <w:r w:rsidR="00B87AAE" w:rsidRPr="00690A6F">
          <w:rPr>
            <w:rFonts w:hint="eastAsia"/>
            <w:b/>
            <w:lang w:eastAsia="zh-CN"/>
          </w:rPr>
          <w:t>_</w:t>
        </w:r>
        <w:r w:rsidR="00B87AAE">
          <w:rPr>
            <w:b/>
            <w:lang w:eastAsia="zh-CN"/>
          </w:rPr>
          <w:t>08DF832</w:t>
        </w:r>
        <w:r w:rsidR="00B87AAE">
          <w:rPr>
            <w:rFonts w:hint="eastAsia"/>
            <w:b/>
            <w:lang w:eastAsia="zh-CN"/>
          </w:rPr>
          <w:t>1</w:t>
        </w:r>
        <w:r w:rsidR="00B87AAE" w:rsidRPr="00690A6F">
          <w:rPr>
            <w:rFonts w:hint="eastAsia"/>
            <w:b/>
            <w:lang w:eastAsia="zh-CN"/>
          </w:rPr>
          <w:t>_B78_</w:t>
        </w:r>
        <w:r w:rsidR="00B87AAE">
          <w:rPr>
            <w:b/>
            <w:lang w:eastAsia="zh-CN"/>
          </w:rPr>
          <w:t xml:space="preserve">CM </w:t>
        </w:r>
        <w:r w:rsidR="00B87AAE" w:rsidRPr="00B87AAE">
          <w:rPr>
            <w:lang w:eastAsia="zh-CN"/>
            <w:rPrChange w:id="327" w:author="Floyd" w:date="2014-06-16T15:56:00Z">
              <w:rPr>
                <w:b/>
                <w:lang w:eastAsia="zh-CN"/>
              </w:rPr>
            </w:rPrChange>
          </w:rPr>
          <w:t>to</w:t>
        </w:r>
        <w:r w:rsidR="00B87AAE">
          <w:rPr>
            <w:b/>
            <w:lang w:eastAsia="zh-CN"/>
          </w:rPr>
          <w:t xml:space="preserve"> </w:t>
        </w:r>
        <w:r w:rsidR="00B87AAE">
          <w:rPr>
            <w:lang w:eastAsia="zh-CN"/>
          </w:rPr>
          <w:t>notify the phone not to connect to it.</w:t>
        </w:r>
      </w:ins>
      <w:ins w:id="328" w:author="Floyd" w:date="2014-06-16T15:58:00Z">
        <w:r w:rsidR="00AB5017">
          <w:rPr>
            <w:lang w:eastAsia="zh-CN"/>
          </w:rPr>
          <w:t xml:space="preserve"> Once the movement stopped for at least 30 seconds, it would go to the “Not Moving with Data</w:t>
        </w:r>
      </w:ins>
      <w:ins w:id="329" w:author="Floyd" w:date="2014-06-16T15:59:00Z">
        <w:r w:rsidR="00AB5017">
          <w:rPr>
            <w:lang w:eastAsia="zh-CN"/>
          </w:rPr>
          <w:t>” state.</w:t>
        </w:r>
      </w:ins>
      <w:del w:id="330" w:author="Floyd" w:date="2014-06-16T15:55:00Z">
        <w:r w:rsidRPr="00E72F9B" w:rsidDel="00250016">
          <w:rPr>
            <w:rFonts w:hint="eastAsia"/>
            <w:lang w:eastAsia="zh-CN"/>
          </w:rPr>
          <w:delText>.</w:delText>
        </w:r>
      </w:del>
    </w:p>
    <w:p w:rsidR="001A3C10" w:rsidRPr="00D74667" w:rsidRDefault="001A3C10" w:rsidP="00D74667">
      <w:pPr>
        <w:spacing w:before="120" w:after="0"/>
        <w:rPr>
          <w:lang w:eastAsia="zh-CN"/>
        </w:rPr>
      </w:pPr>
    </w:p>
    <w:sectPr w:rsidR="001A3C10" w:rsidRPr="00D74667" w:rsidSect="00FF0A26">
      <w:type w:val="continuous"/>
      <w:pgSz w:w="12240" w:h="15840" w:code="1"/>
      <w:pgMar w:top="1440" w:right="1440" w:bottom="1440" w:left="2160" w:header="720" w:footer="720" w:gutter="0"/>
      <w:pgNumType w:fmt="lowerRoman"/>
      <w:cols w:space="720"/>
      <w:titlePg/>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40" w:author="Intille" w:date="2014-06-14T08:51:00Z" w:initials="I">
    <w:p w:rsidR="000A30DA" w:rsidRDefault="000A30DA">
      <w:pPr>
        <w:pStyle w:val="CommentText"/>
      </w:pPr>
      <w:r>
        <w:rPr>
          <w:rStyle w:val="CommentReference"/>
        </w:rPr>
        <w:annotationRef/>
      </w:r>
      <w:r>
        <w:t>We definitely ned more than 3, and much better would be a large enough ID so that we can give every sensor we make a unique one and not have to worry about keeping track of them. This should be alphanumeric as well.</w:t>
      </w:r>
    </w:p>
  </w:comment>
  <w:comment w:id="221" w:author="Intille" w:date="2014-06-14T08:54:00Z" w:initials="I">
    <w:p w:rsidR="000A30DA" w:rsidRDefault="000A30DA" w:rsidP="00CC1417">
      <w:pPr>
        <w:pStyle w:val="CommentText"/>
      </w:pPr>
      <w:r>
        <w:rPr>
          <w:rStyle w:val="CommentReference"/>
        </w:rPr>
        <w:annotationRef/>
      </w:r>
      <w:r>
        <w:t>We definitely ned more than 3, and much better would be a large enough ID so that we can give every sensor we make a unique one and not have to worry about keeping track of them. This should be alphanumeric as well.</w:t>
      </w:r>
    </w:p>
  </w:comment>
  <w:comment w:id="264" w:author="Intille" w:date="2014-06-14T08:54:00Z" w:initials="I">
    <w:p w:rsidR="000A30DA" w:rsidRDefault="000A30DA" w:rsidP="00CC1417">
      <w:pPr>
        <w:pStyle w:val="CommentText"/>
      </w:pPr>
      <w:r>
        <w:rPr>
          <w:rStyle w:val="CommentReference"/>
        </w:rPr>
        <w:annotationRef/>
      </w:r>
      <w:r>
        <w:t>We definitely ned more than 3, and much better would be a large enough ID so that we can give every sensor we make a unique one and not have to worry about keeping track of them. This should be alphanumeric as well.</w:t>
      </w:r>
    </w:p>
  </w:comment>
  <w:comment w:id="309" w:author="Intille" w:date="2014-06-14T08:54:00Z" w:initials="I">
    <w:p w:rsidR="000A30DA" w:rsidRDefault="000A30DA" w:rsidP="00CC1417">
      <w:pPr>
        <w:pStyle w:val="CommentText"/>
      </w:pPr>
      <w:r>
        <w:rPr>
          <w:rStyle w:val="CommentReference"/>
        </w:rPr>
        <w:annotationRef/>
      </w:r>
      <w:r>
        <w:t>We definitely ned more than 3, and much better would be a large enough ID so that we can give every sensor we make a unique one and not have to worry about keeping track of them. This should be alphanumeric as well.</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27AA" w:rsidRDefault="00CD27AA">
      <w:r>
        <w:separator/>
      </w:r>
    </w:p>
  </w:endnote>
  <w:endnote w:type="continuationSeparator" w:id="0">
    <w:p w:rsidR="00CD27AA" w:rsidRDefault="00CD2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Overbar">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TILogo">
    <w:altName w:val="Courier New"/>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DA" w:rsidRDefault="000A30DA">
    <w:pPr>
      <w:pStyle w:val="Footer"/>
    </w:pPr>
    <w:r>
      <w:fldChar w:fldCharType="begin"/>
    </w:r>
    <w:r>
      <w:instrText xml:space="preserve"> SUBJECT  \* MERGEFORMAT </w:instrText>
    </w:r>
    <w:r>
      <w:fldChar w:fldCharType="end"/>
    </w:r>
    <w:r>
      <w:t xml:space="preserve"> - </w:t>
    </w:r>
    <w:r w:rsidR="00CD27AA">
      <w:fldChar w:fldCharType="begin"/>
    </w:r>
    <w:r w:rsidR="00CD27AA">
      <w:instrText xml:space="preserve"> TITLE  \* MERGEFORMAT </w:instrText>
    </w:r>
    <w:r w:rsidR="00CD27AA">
      <w:fldChar w:fldCharType="separate"/>
    </w:r>
    <w:r>
      <w:t>Object Movement Sensor Specification</w:t>
    </w:r>
    <w:r w:rsidR="00CD27AA">
      <w:fldChar w:fldCharType="end"/>
    </w:r>
    <w:r>
      <w:tab/>
    </w:r>
    <w:r>
      <w:fldChar w:fldCharType="begin"/>
    </w:r>
    <w:r>
      <w:instrText xml:space="preserve"> PAGE  \* MERGEFORMAT </w:instrText>
    </w:r>
    <w:r>
      <w:fldChar w:fldCharType="separate"/>
    </w:r>
    <w:r w:rsidR="00C737C6">
      <w:t>iii</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DA" w:rsidRDefault="000A30DA">
    <w:pPr>
      <w:pStyle w:val="Footer"/>
      <w:pBdr>
        <w:top w:val="none" w:sz="0" w:space="0" w:color="auto"/>
      </w:pBd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27AA" w:rsidRDefault="00CD27AA">
      <w:r>
        <w:separator/>
      </w:r>
    </w:p>
  </w:footnote>
  <w:footnote w:type="continuationSeparator" w:id="0">
    <w:p w:rsidR="00CD27AA" w:rsidRDefault="00CD2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A30DA" w:rsidRDefault="000A30DA" w:rsidP="00E440F7">
    <w:pPr>
      <w:pStyle w:val="Header"/>
      <w:ind w:left="0"/>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B0A622"/>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D1F4347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FBA36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926969E"/>
    <w:lvl w:ilvl="0">
      <w:start w:val="1"/>
      <w:numFmt w:val="decimal"/>
      <w:pStyle w:val="ListNumber2"/>
      <w:lvlText w:val="%1."/>
      <w:lvlJc w:val="left"/>
      <w:pPr>
        <w:tabs>
          <w:tab w:val="num" w:pos="720"/>
        </w:tabs>
        <w:ind w:left="720" w:hanging="360"/>
      </w:pPr>
    </w:lvl>
  </w:abstractNum>
  <w:abstractNum w:abstractNumId="4">
    <w:nsid w:val="FFFFFF80"/>
    <w:multiLevelType w:val="singleLevel"/>
    <w:tmpl w:val="E24E59F0"/>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52DE8658"/>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150D74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3994312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15C81B0"/>
    <w:lvl w:ilvl="0">
      <w:start w:val="1"/>
      <w:numFmt w:val="decimal"/>
      <w:pStyle w:val="ListNumber"/>
      <w:lvlText w:val="%1."/>
      <w:lvlJc w:val="left"/>
      <w:pPr>
        <w:tabs>
          <w:tab w:val="num" w:pos="360"/>
        </w:tabs>
        <w:ind w:left="360" w:hanging="360"/>
      </w:pPr>
    </w:lvl>
  </w:abstractNum>
  <w:abstractNum w:abstractNumId="9">
    <w:nsid w:val="FFFFFF89"/>
    <w:multiLevelType w:val="singleLevel"/>
    <w:tmpl w:val="9F7AAA7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A327F9"/>
    <w:multiLevelType w:val="singleLevel"/>
    <w:tmpl w:val="A0F6774E"/>
    <w:lvl w:ilvl="0">
      <w:start w:val="1"/>
      <w:numFmt w:val="bullet"/>
      <w:pStyle w:val="Dash"/>
      <w:lvlText w:val=""/>
      <w:lvlJc w:val="left"/>
      <w:pPr>
        <w:tabs>
          <w:tab w:val="num" w:pos="360"/>
        </w:tabs>
        <w:ind w:left="360" w:hanging="360"/>
      </w:pPr>
      <w:rPr>
        <w:rFonts w:ascii="Symbol" w:hAnsi="Symbol" w:hint="default"/>
      </w:rPr>
    </w:lvl>
  </w:abstractNum>
  <w:abstractNum w:abstractNumId="11">
    <w:nsid w:val="30E02F31"/>
    <w:multiLevelType w:val="singleLevel"/>
    <w:tmpl w:val="0888AF34"/>
    <w:lvl w:ilvl="0">
      <w:start w:val="1"/>
      <w:numFmt w:val="bullet"/>
      <w:pStyle w:val="Procedure"/>
      <w:lvlText w:val=""/>
      <w:lvlJc w:val="left"/>
      <w:pPr>
        <w:tabs>
          <w:tab w:val="num" w:pos="0"/>
        </w:tabs>
        <w:ind w:left="0" w:hanging="360"/>
      </w:pPr>
      <w:rPr>
        <w:rFonts w:ascii="Wingdings" w:hAnsi="Wingdings" w:hint="default"/>
      </w:rPr>
    </w:lvl>
  </w:abstractNum>
  <w:abstractNum w:abstractNumId="12">
    <w:nsid w:val="3E272BF6"/>
    <w:multiLevelType w:val="hybridMultilevel"/>
    <w:tmpl w:val="CE366284"/>
    <w:lvl w:ilvl="0" w:tplc="CBCA7E6E">
      <w:start w:val="1"/>
      <w:numFmt w:val="decimal"/>
      <w:lvlText w:val="%1."/>
      <w:lvlJc w:val="left"/>
      <w:pPr>
        <w:ind w:left="-36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13">
    <w:nsid w:val="4D521A5C"/>
    <w:multiLevelType w:val="hybridMultilevel"/>
    <w:tmpl w:val="41E42C64"/>
    <w:lvl w:ilvl="0" w:tplc="065094BC">
      <w:start w:val="1"/>
      <w:numFmt w:val="none"/>
      <w:pStyle w:val="Hint"/>
      <w:lvlText w:val="Hint:"/>
      <w:lvlJc w:val="left"/>
      <w:pPr>
        <w:tabs>
          <w:tab w:val="num" w:pos="1440"/>
        </w:tabs>
        <w:ind w:left="720" w:hanging="360"/>
      </w:pPr>
      <w:rPr>
        <w:rFonts w:hint="default"/>
        <w:b/>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5BCB3BD5"/>
    <w:multiLevelType w:val="singleLevel"/>
    <w:tmpl w:val="626E889E"/>
    <w:lvl w:ilvl="0">
      <w:start w:val="1"/>
      <w:numFmt w:val="bullet"/>
      <w:pStyle w:val="Bullet"/>
      <w:lvlText w:val=""/>
      <w:lvlJc w:val="left"/>
      <w:pPr>
        <w:tabs>
          <w:tab w:val="num" w:pos="360"/>
        </w:tabs>
        <w:ind w:left="360" w:hanging="360"/>
      </w:pPr>
      <w:rPr>
        <w:rFonts w:ascii="Symbol" w:hAnsi="Symbol" w:hint="default"/>
      </w:rPr>
    </w:lvl>
  </w:abstractNum>
  <w:abstractNum w:abstractNumId="15">
    <w:nsid w:val="5C7C4463"/>
    <w:multiLevelType w:val="singleLevel"/>
    <w:tmpl w:val="028623FA"/>
    <w:lvl w:ilvl="0">
      <w:start w:val="1"/>
      <w:numFmt w:val="none"/>
      <w:pStyle w:val="NumberNoNumber"/>
      <w:lvlText w:val=""/>
      <w:lvlJc w:val="left"/>
      <w:pPr>
        <w:tabs>
          <w:tab w:val="num" w:pos="360"/>
        </w:tabs>
        <w:ind w:left="360" w:hanging="360"/>
      </w:pPr>
    </w:lvl>
  </w:abstractNum>
  <w:abstractNum w:abstractNumId="16">
    <w:nsid w:val="72685D7B"/>
    <w:multiLevelType w:val="singleLevel"/>
    <w:tmpl w:val="254C3A18"/>
    <w:lvl w:ilvl="0">
      <w:start w:val="1"/>
      <w:numFmt w:val="bullet"/>
      <w:pStyle w:val="BulletIndent"/>
      <w:lvlText w:val=""/>
      <w:lvlJc w:val="left"/>
      <w:pPr>
        <w:tabs>
          <w:tab w:val="num" w:pos="360"/>
        </w:tabs>
        <w:ind w:left="360" w:hanging="360"/>
      </w:pPr>
      <w:rPr>
        <w:rFonts w:ascii="Symbol" w:hAnsi="Symbol" w:hint="default"/>
      </w:rPr>
    </w:lvl>
  </w:abstractNum>
  <w:num w:numId="1">
    <w:abstractNumId w:val="16"/>
  </w:num>
  <w:num w:numId="2">
    <w:abstractNumId w:val="10"/>
  </w:num>
  <w:num w:numId="3">
    <w:abstractNumId w:val="11"/>
  </w:num>
  <w:num w:numId="4">
    <w:abstractNumId w:val="14"/>
  </w:num>
  <w:num w:numId="5">
    <w:abstractNumId w:val="15"/>
  </w:num>
  <w:num w:numId="6">
    <w:abstractNumId w:val="13"/>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intFractionalCharacterWidth/>
  <w:embedSystemFonts/>
  <w:hideSpellingError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autoHyphenation/>
  <w:doNotHyphenateCaps/>
  <w:evenAndOddHeader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ddd"/>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3893"/>
    <w:rsid w:val="00005894"/>
    <w:rsid w:val="000145BC"/>
    <w:rsid w:val="00027F95"/>
    <w:rsid w:val="0004328A"/>
    <w:rsid w:val="00046B3C"/>
    <w:rsid w:val="00052751"/>
    <w:rsid w:val="00061662"/>
    <w:rsid w:val="0006473F"/>
    <w:rsid w:val="000A1617"/>
    <w:rsid w:val="000A30DA"/>
    <w:rsid w:val="000A3182"/>
    <w:rsid w:val="000D71A4"/>
    <w:rsid w:val="000E2BC5"/>
    <w:rsid w:val="000F2759"/>
    <w:rsid w:val="001029C7"/>
    <w:rsid w:val="00103898"/>
    <w:rsid w:val="00110B0A"/>
    <w:rsid w:val="00124F66"/>
    <w:rsid w:val="00130BDF"/>
    <w:rsid w:val="00165A28"/>
    <w:rsid w:val="00170A60"/>
    <w:rsid w:val="001A3C10"/>
    <w:rsid w:val="001B1DFF"/>
    <w:rsid w:val="001B5EB2"/>
    <w:rsid w:val="001C202E"/>
    <w:rsid w:val="001C69AB"/>
    <w:rsid w:val="001C7846"/>
    <w:rsid w:val="001E2BBE"/>
    <w:rsid w:val="001E68B1"/>
    <w:rsid w:val="00202B25"/>
    <w:rsid w:val="00210978"/>
    <w:rsid w:val="002227A2"/>
    <w:rsid w:val="00230149"/>
    <w:rsid w:val="00232F14"/>
    <w:rsid w:val="00250016"/>
    <w:rsid w:val="0027281F"/>
    <w:rsid w:val="002E70A4"/>
    <w:rsid w:val="002F39F3"/>
    <w:rsid w:val="003023A5"/>
    <w:rsid w:val="003104C5"/>
    <w:rsid w:val="00312414"/>
    <w:rsid w:val="0031469D"/>
    <w:rsid w:val="0032552F"/>
    <w:rsid w:val="00327F05"/>
    <w:rsid w:val="00333C2B"/>
    <w:rsid w:val="00346B61"/>
    <w:rsid w:val="003579A9"/>
    <w:rsid w:val="00360B75"/>
    <w:rsid w:val="00367059"/>
    <w:rsid w:val="003712B5"/>
    <w:rsid w:val="00374D31"/>
    <w:rsid w:val="00381C91"/>
    <w:rsid w:val="00385BFF"/>
    <w:rsid w:val="0039741F"/>
    <w:rsid w:val="003A1587"/>
    <w:rsid w:val="003A2E47"/>
    <w:rsid w:val="003C6C12"/>
    <w:rsid w:val="003E55A4"/>
    <w:rsid w:val="00416F0C"/>
    <w:rsid w:val="00443893"/>
    <w:rsid w:val="00446948"/>
    <w:rsid w:val="00446CD4"/>
    <w:rsid w:val="00450D9D"/>
    <w:rsid w:val="00455BD2"/>
    <w:rsid w:val="004679EA"/>
    <w:rsid w:val="00470DE1"/>
    <w:rsid w:val="00477023"/>
    <w:rsid w:val="00494C16"/>
    <w:rsid w:val="004A153F"/>
    <w:rsid w:val="004A54C7"/>
    <w:rsid w:val="004A5C08"/>
    <w:rsid w:val="004B4B3D"/>
    <w:rsid w:val="004B511D"/>
    <w:rsid w:val="00505013"/>
    <w:rsid w:val="00506DD6"/>
    <w:rsid w:val="00511BF5"/>
    <w:rsid w:val="005224BD"/>
    <w:rsid w:val="00524679"/>
    <w:rsid w:val="005362E2"/>
    <w:rsid w:val="00553E9E"/>
    <w:rsid w:val="005549F1"/>
    <w:rsid w:val="00566492"/>
    <w:rsid w:val="00566896"/>
    <w:rsid w:val="00570483"/>
    <w:rsid w:val="00581B87"/>
    <w:rsid w:val="00586ABE"/>
    <w:rsid w:val="00591E87"/>
    <w:rsid w:val="00596906"/>
    <w:rsid w:val="005A32CC"/>
    <w:rsid w:val="005C7368"/>
    <w:rsid w:val="005D6EC1"/>
    <w:rsid w:val="005E1A00"/>
    <w:rsid w:val="005E1F86"/>
    <w:rsid w:val="005E3924"/>
    <w:rsid w:val="005E3A8B"/>
    <w:rsid w:val="005E523B"/>
    <w:rsid w:val="005E6693"/>
    <w:rsid w:val="005F3E6C"/>
    <w:rsid w:val="005F5DCF"/>
    <w:rsid w:val="00603677"/>
    <w:rsid w:val="00610361"/>
    <w:rsid w:val="00611048"/>
    <w:rsid w:val="00621E85"/>
    <w:rsid w:val="00626ACA"/>
    <w:rsid w:val="00635237"/>
    <w:rsid w:val="00636350"/>
    <w:rsid w:val="006549E9"/>
    <w:rsid w:val="00663D40"/>
    <w:rsid w:val="00680AD7"/>
    <w:rsid w:val="0068135E"/>
    <w:rsid w:val="00690A6F"/>
    <w:rsid w:val="0069599B"/>
    <w:rsid w:val="006C1BD8"/>
    <w:rsid w:val="006C607B"/>
    <w:rsid w:val="006F7D95"/>
    <w:rsid w:val="007230AD"/>
    <w:rsid w:val="007314F0"/>
    <w:rsid w:val="00732391"/>
    <w:rsid w:val="00736EF9"/>
    <w:rsid w:val="00757D75"/>
    <w:rsid w:val="00771513"/>
    <w:rsid w:val="00790B19"/>
    <w:rsid w:val="00793B64"/>
    <w:rsid w:val="007A1D0F"/>
    <w:rsid w:val="007A4783"/>
    <w:rsid w:val="007A5294"/>
    <w:rsid w:val="007B348A"/>
    <w:rsid w:val="007B4CF3"/>
    <w:rsid w:val="007C4303"/>
    <w:rsid w:val="007F5A06"/>
    <w:rsid w:val="007F6295"/>
    <w:rsid w:val="00805281"/>
    <w:rsid w:val="0083075B"/>
    <w:rsid w:val="00830DBE"/>
    <w:rsid w:val="00836D7E"/>
    <w:rsid w:val="00844315"/>
    <w:rsid w:val="008606AC"/>
    <w:rsid w:val="00864D20"/>
    <w:rsid w:val="00867EF2"/>
    <w:rsid w:val="00871EDE"/>
    <w:rsid w:val="00884BCD"/>
    <w:rsid w:val="00890548"/>
    <w:rsid w:val="00897BA5"/>
    <w:rsid w:val="008B0D2A"/>
    <w:rsid w:val="008B6B7C"/>
    <w:rsid w:val="008E0881"/>
    <w:rsid w:val="008E2267"/>
    <w:rsid w:val="008E4B69"/>
    <w:rsid w:val="008E508B"/>
    <w:rsid w:val="008E5711"/>
    <w:rsid w:val="00910EC1"/>
    <w:rsid w:val="0091474C"/>
    <w:rsid w:val="00920DC7"/>
    <w:rsid w:val="009213C8"/>
    <w:rsid w:val="0093559E"/>
    <w:rsid w:val="0096180F"/>
    <w:rsid w:val="0098344B"/>
    <w:rsid w:val="0099161A"/>
    <w:rsid w:val="009959A5"/>
    <w:rsid w:val="009A1959"/>
    <w:rsid w:val="009A4DB6"/>
    <w:rsid w:val="009C2A4F"/>
    <w:rsid w:val="009C3462"/>
    <w:rsid w:val="009C65BC"/>
    <w:rsid w:val="009F1EF0"/>
    <w:rsid w:val="009F44F5"/>
    <w:rsid w:val="009F7028"/>
    <w:rsid w:val="009F7D27"/>
    <w:rsid w:val="00A06C16"/>
    <w:rsid w:val="00A119F3"/>
    <w:rsid w:val="00A13A33"/>
    <w:rsid w:val="00A26A5C"/>
    <w:rsid w:val="00A51859"/>
    <w:rsid w:val="00A718EC"/>
    <w:rsid w:val="00A97355"/>
    <w:rsid w:val="00AA1F18"/>
    <w:rsid w:val="00AB5017"/>
    <w:rsid w:val="00AB572F"/>
    <w:rsid w:val="00AC0455"/>
    <w:rsid w:val="00AD4EFB"/>
    <w:rsid w:val="00B052D6"/>
    <w:rsid w:val="00B30288"/>
    <w:rsid w:val="00B31922"/>
    <w:rsid w:val="00B7156F"/>
    <w:rsid w:val="00B860FD"/>
    <w:rsid w:val="00B87AAE"/>
    <w:rsid w:val="00B90F1D"/>
    <w:rsid w:val="00B97C3E"/>
    <w:rsid w:val="00BA29A8"/>
    <w:rsid w:val="00BA6836"/>
    <w:rsid w:val="00BA6C63"/>
    <w:rsid w:val="00BB24E2"/>
    <w:rsid w:val="00BC6E76"/>
    <w:rsid w:val="00BE24B9"/>
    <w:rsid w:val="00BE2F4D"/>
    <w:rsid w:val="00BE6C97"/>
    <w:rsid w:val="00C04A85"/>
    <w:rsid w:val="00C05782"/>
    <w:rsid w:val="00C06B21"/>
    <w:rsid w:val="00C43C21"/>
    <w:rsid w:val="00C53BEB"/>
    <w:rsid w:val="00C728D0"/>
    <w:rsid w:val="00C737C6"/>
    <w:rsid w:val="00C74475"/>
    <w:rsid w:val="00CB42D8"/>
    <w:rsid w:val="00CC1417"/>
    <w:rsid w:val="00CD27AA"/>
    <w:rsid w:val="00CD2E5A"/>
    <w:rsid w:val="00CE06C0"/>
    <w:rsid w:val="00CE41A5"/>
    <w:rsid w:val="00CE650E"/>
    <w:rsid w:val="00CF45D6"/>
    <w:rsid w:val="00D13D12"/>
    <w:rsid w:val="00D21218"/>
    <w:rsid w:val="00D53A7F"/>
    <w:rsid w:val="00D603F3"/>
    <w:rsid w:val="00D742D4"/>
    <w:rsid w:val="00D74667"/>
    <w:rsid w:val="00D7594D"/>
    <w:rsid w:val="00D947D8"/>
    <w:rsid w:val="00DA517F"/>
    <w:rsid w:val="00DB7C0C"/>
    <w:rsid w:val="00DC7F18"/>
    <w:rsid w:val="00DD269B"/>
    <w:rsid w:val="00DD4D73"/>
    <w:rsid w:val="00DF187F"/>
    <w:rsid w:val="00DF6402"/>
    <w:rsid w:val="00E1469C"/>
    <w:rsid w:val="00E21780"/>
    <w:rsid w:val="00E25B6F"/>
    <w:rsid w:val="00E400AE"/>
    <w:rsid w:val="00E440F7"/>
    <w:rsid w:val="00E521E3"/>
    <w:rsid w:val="00E600B5"/>
    <w:rsid w:val="00E6066D"/>
    <w:rsid w:val="00E72F9B"/>
    <w:rsid w:val="00E84916"/>
    <w:rsid w:val="00E84E2F"/>
    <w:rsid w:val="00E85C8F"/>
    <w:rsid w:val="00E922B4"/>
    <w:rsid w:val="00E975F6"/>
    <w:rsid w:val="00EA23D4"/>
    <w:rsid w:val="00EA69B6"/>
    <w:rsid w:val="00EB287B"/>
    <w:rsid w:val="00EC3D03"/>
    <w:rsid w:val="00ED1125"/>
    <w:rsid w:val="00EE6EEE"/>
    <w:rsid w:val="00EF7162"/>
    <w:rsid w:val="00F027A3"/>
    <w:rsid w:val="00F15FFC"/>
    <w:rsid w:val="00F356B6"/>
    <w:rsid w:val="00F37A6F"/>
    <w:rsid w:val="00F67B09"/>
    <w:rsid w:val="00F83301"/>
    <w:rsid w:val="00F94A59"/>
    <w:rsid w:val="00FA4A70"/>
    <w:rsid w:val="00FB36E1"/>
    <w:rsid w:val="00FC1900"/>
    <w:rsid w:val="00FD5C3A"/>
    <w:rsid w:val="00FD7D71"/>
    <w:rsid w:val="00FF0A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C16"/>
    <w:pPr>
      <w:suppressAutoHyphens/>
      <w:spacing w:before="180" w:after="60"/>
    </w:pPr>
    <w:rPr>
      <w:sz w:val="22"/>
    </w:rPr>
  </w:style>
  <w:style w:type="paragraph" w:styleId="Heading1">
    <w:name w:val="heading 1"/>
    <w:next w:val="Normal"/>
    <w:qFormat/>
    <w:rsid w:val="00A06C16"/>
    <w:pPr>
      <w:keepNext/>
      <w:pageBreakBefore/>
      <w:pBdr>
        <w:bottom w:val="single" w:sz="36" w:space="3" w:color="auto"/>
      </w:pBdr>
      <w:tabs>
        <w:tab w:val="right" w:pos="7920"/>
      </w:tabs>
      <w:spacing w:after="120"/>
      <w:ind w:left="-720"/>
      <w:jc w:val="right"/>
      <w:outlineLvl w:val="0"/>
    </w:pPr>
    <w:rPr>
      <w:rFonts w:ascii="Arial" w:hAnsi="Arial"/>
      <w:b/>
      <w:sz w:val="44"/>
    </w:rPr>
  </w:style>
  <w:style w:type="paragraph" w:styleId="Heading2">
    <w:name w:val="heading 2"/>
    <w:next w:val="Normal"/>
    <w:qFormat/>
    <w:rsid w:val="00A06C16"/>
    <w:pPr>
      <w:keepNext/>
      <w:pageBreakBefore/>
      <w:ind w:left="-720"/>
      <w:outlineLvl w:val="1"/>
    </w:pPr>
    <w:rPr>
      <w:rFonts w:ascii="Arial" w:hAnsi="Arial"/>
      <w:b/>
      <w:sz w:val="36"/>
    </w:rPr>
  </w:style>
  <w:style w:type="paragraph" w:styleId="Heading3">
    <w:name w:val="heading 3"/>
    <w:next w:val="Normal"/>
    <w:qFormat/>
    <w:rsid w:val="00A06C16"/>
    <w:pPr>
      <w:keepNext/>
      <w:spacing w:before="300"/>
      <w:outlineLvl w:val="2"/>
    </w:pPr>
    <w:rPr>
      <w:rFonts w:ascii="Arial" w:hAnsi="Arial"/>
      <w:b/>
      <w:noProof/>
      <w:sz w:val="32"/>
    </w:rPr>
  </w:style>
  <w:style w:type="paragraph" w:styleId="Heading4">
    <w:name w:val="heading 4"/>
    <w:basedOn w:val="Heading3"/>
    <w:next w:val="Normal"/>
    <w:qFormat/>
    <w:rsid w:val="00A06C16"/>
    <w:pPr>
      <w:outlineLvl w:val="3"/>
    </w:pPr>
    <w:rPr>
      <w:i/>
      <w:sz w:val="28"/>
    </w:rPr>
  </w:style>
  <w:style w:type="paragraph" w:styleId="Heading5">
    <w:name w:val="heading 5"/>
    <w:basedOn w:val="Heading3"/>
    <w:next w:val="Normal"/>
    <w:qFormat/>
    <w:rsid w:val="00A06C16"/>
    <w:pPr>
      <w:outlineLvl w:val="4"/>
    </w:pPr>
    <w:rPr>
      <w:sz w:val="28"/>
    </w:rPr>
  </w:style>
  <w:style w:type="paragraph" w:styleId="Heading6">
    <w:name w:val="heading 6"/>
    <w:basedOn w:val="Heading3"/>
    <w:next w:val="Normal"/>
    <w:qFormat/>
    <w:rsid w:val="00A06C16"/>
    <w:pPr>
      <w:spacing w:before="240"/>
      <w:outlineLvl w:val="5"/>
    </w:pPr>
    <w:rPr>
      <w:sz w:val="22"/>
      <w:u w:val="single"/>
    </w:rPr>
  </w:style>
  <w:style w:type="paragraph" w:styleId="Heading7">
    <w:name w:val="heading 7"/>
    <w:basedOn w:val="Heading3"/>
    <w:next w:val="Normal"/>
    <w:qFormat/>
    <w:rsid w:val="00A06C16"/>
    <w:pPr>
      <w:spacing w:before="240"/>
      <w:outlineLvl w:val="6"/>
    </w:pPr>
    <w:rPr>
      <w:sz w:val="22"/>
    </w:rPr>
  </w:style>
  <w:style w:type="paragraph" w:styleId="Heading8">
    <w:name w:val="heading 8"/>
    <w:basedOn w:val="Heading3"/>
    <w:next w:val="Normal"/>
    <w:qFormat/>
    <w:rsid w:val="00A06C16"/>
    <w:pPr>
      <w:spacing w:before="240"/>
      <w:outlineLvl w:val="7"/>
    </w:pPr>
    <w:rPr>
      <w:sz w:val="22"/>
    </w:rPr>
  </w:style>
  <w:style w:type="paragraph" w:styleId="Heading9">
    <w:name w:val="heading 9"/>
    <w:basedOn w:val="Heading3"/>
    <w:next w:val="Normal"/>
    <w:qFormat/>
    <w:rsid w:val="00A06C16"/>
    <w:pPr>
      <w:spacing w:before="24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A06C16"/>
    <w:pPr>
      <w:pBdr>
        <w:bottom w:val="single" w:sz="6" w:space="3" w:color="auto"/>
      </w:pBdr>
      <w:tabs>
        <w:tab w:val="right" w:pos="8640"/>
      </w:tabs>
      <w:ind w:left="-720"/>
    </w:pPr>
    <w:rPr>
      <w:rFonts w:ascii="Arial" w:hAnsi="Arial"/>
      <w:i/>
      <w:noProof/>
    </w:rPr>
  </w:style>
  <w:style w:type="paragraph" w:styleId="Footer">
    <w:name w:val="footer"/>
    <w:next w:val="Normal"/>
    <w:rsid w:val="00A06C16"/>
    <w:pPr>
      <w:pBdr>
        <w:top w:val="single" w:sz="6" w:space="2" w:color="auto"/>
      </w:pBdr>
      <w:tabs>
        <w:tab w:val="right" w:pos="8640"/>
      </w:tabs>
      <w:ind w:left="-720"/>
    </w:pPr>
    <w:rPr>
      <w:rFonts w:ascii="Arial" w:hAnsi="Arial"/>
      <w:i/>
      <w:noProof/>
    </w:rPr>
  </w:style>
  <w:style w:type="paragraph" w:customStyle="1" w:styleId="Footerhidden">
    <w:name w:val="Footer hidden"/>
    <w:basedOn w:val="Footer"/>
    <w:rsid w:val="00A06C16"/>
    <w:pPr>
      <w:jc w:val="center"/>
    </w:pPr>
    <w:rPr>
      <w:vanish/>
    </w:rPr>
  </w:style>
  <w:style w:type="paragraph" w:customStyle="1" w:styleId="Listing">
    <w:name w:val="Listing"/>
    <w:rsid w:val="00A06C16"/>
    <w:pPr>
      <w:pBdr>
        <w:top w:val="single" w:sz="48" w:space="6" w:color="FFFFFF"/>
        <w:bottom w:val="single" w:sz="6" w:space="6" w:color="FFFFFF"/>
      </w:pBdr>
      <w:tabs>
        <w:tab w:val="left" w:pos="886"/>
        <w:tab w:val="left" w:pos="1772"/>
        <w:tab w:val="left" w:pos="2658"/>
      </w:tabs>
    </w:pPr>
    <w:rPr>
      <w:rFonts w:ascii="Courier New" w:hAnsi="Courier New"/>
      <w:noProof/>
      <w:sz w:val="18"/>
    </w:rPr>
  </w:style>
  <w:style w:type="character" w:customStyle="1" w:styleId="Bold">
    <w:name w:val="Bold"/>
    <w:basedOn w:val="DefaultParagraphFont"/>
    <w:rsid w:val="00A06C16"/>
    <w:rPr>
      <w:b/>
    </w:rPr>
  </w:style>
  <w:style w:type="paragraph" w:styleId="NormalIndent">
    <w:name w:val="Normal Indent"/>
    <w:basedOn w:val="Normal"/>
    <w:rsid w:val="00A06C16"/>
    <w:pPr>
      <w:ind w:left="720"/>
    </w:pPr>
  </w:style>
  <w:style w:type="paragraph" w:customStyle="1" w:styleId="Bullet">
    <w:name w:val="Bullet"/>
    <w:basedOn w:val="Normal"/>
    <w:rsid w:val="00A06C16"/>
    <w:pPr>
      <w:numPr>
        <w:numId w:val="4"/>
      </w:numPr>
      <w:spacing w:before="0" w:line="280" w:lineRule="exact"/>
    </w:pPr>
  </w:style>
  <w:style w:type="character" w:customStyle="1" w:styleId="Courier">
    <w:name w:val="Courier"/>
    <w:basedOn w:val="DefaultParagraphFont"/>
    <w:rsid w:val="00A06C16"/>
    <w:rPr>
      <w:rFonts w:ascii="Courier New" w:hAnsi="Courier New"/>
    </w:rPr>
  </w:style>
  <w:style w:type="paragraph" w:customStyle="1" w:styleId="Dash">
    <w:name w:val="Dash"/>
    <w:basedOn w:val="Bullet"/>
    <w:autoRedefine/>
    <w:rsid w:val="00A06C16"/>
    <w:pPr>
      <w:numPr>
        <w:numId w:val="2"/>
      </w:numPr>
      <w:ind w:left="720"/>
    </w:pPr>
  </w:style>
  <w:style w:type="character" w:customStyle="1" w:styleId="Italics">
    <w:name w:val="Italics"/>
    <w:basedOn w:val="DefaultParagraphFont"/>
    <w:rsid w:val="00A06C16"/>
    <w:rPr>
      <w:i/>
    </w:rPr>
  </w:style>
  <w:style w:type="paragraph" w:customStyle="1" w:styleId="ListingBox">
    <w:name w:val="Listing Box"/>
    <w:basedOn w:val="Listing"/>
    <w:rsid w:val="00A06C16"/>
    <w:pPr>
      <w:keepNext/>
      <w:pBdr>
        <w:top w:val="single" w:sz="6" w:space="2" w:color="auto" w:shadow="1"/>
        <w:left w:val="single" w:sz="6" w:space="2" w:color="auto" w:shadow="1"/>
        <w:bottom w:val="single" w:sz="6" w:space="2" w:color="auto" w:shadow="1"/>
        <w:right w:val="single" w:sz="6" w:space="2" w:color="auto" w:shadow="1"/>
      </w:pBdr>
      <w:ind w:left="907"/>
    </w:pPr>
    <w:rPr>
      <w:noProof w:val="0"/>
    </w:rPr>
  </w:style>
  <w:style w:type="paragraph" w:customStyle="1" w:styleId="Note">
    <w:name w:val="Note"/>
    <w:basedOn w:val="Normal"/>
    <w:next w:val="Normal"/>
    <w:rsid w:val="00A06C16"/>
    <w:pPr>
      <w:pBdr>
        <w:top w:val="single" w:sz="6" w:space="5" w:color="auto"/>
        <w:bottom w:val="single" w:sz="6" w:space="5" w:color="auto"/>
      </w:pBdr>
      <w:ind w:left="720" w:hanging="720"/>
    </w:pPr>
  </w:style>
  <w:style w:type="paragraph" w:customStyle="1" w:styleId="Number">
    <w:name w:val="Number"/>
    <w:basedOn w:val="Normal"/>
    <w:rsid w:val="00A06C16"/>
    <w:pPr>
      <w:spacing w:before="120"/>
      <w:ind w:left="360" w:hanging="360"/>
    </w:pPr>
  </w:style>
  <w:style w:type="paragraph" w:customStyle="1" w:styleId="Fill-InNoNumber">
    <w:name w:val="Fill-In No Number"/>
    <w:basedOn w:val="Normal"/>
    <w:next w:val="Normal"/>
    <w:rsid w:val="00A06C16"/>
    <w:pPr>
      <w:tabs>
        <w:tab w:val="right" w:leader="underscore" w:pos="8640"/>
      </w:tabs>
      <w:ind w:left="360" w:hanging="360"/>
    </w:pPr>
  </w:style>
  <w:style w:type="paragraph" w:customStyle="1" w:styleId="Fill-InNumbered">
    <w:name w:val="Fill-In Numbered"/>
    <w:basedOn w:val="Normal"/>
    <w:next w:val="Normal"/>
    <w:rsid w:val="00A06C16"/>
    <w:pPr>
      <w:tabs>
        <w:tab w:val="right" w:leader="underscore" w:pos="8640"/>
      </w:tabs>
      <w:spacing w:before="360"/>
      <w:ind w:left="360" w:hanging="360"/>
    </w:pPr>
  </w:style>
  <w:style w:type="paragraph" w:customStyle="1" w:styleId="Heading0">
    <w:name w:val="Heading 0"/>
    <w:basedOn w:val="Heading2"/>
    <w:next w:val="Normal"/>
    <w:rsid w:val="00A06C16"/>
    <w:pPr>
      <w:pageBreakBefore w:val="0"/>
      <w:spacing w:before="300"/>
      <w:outlineLvl w:val="9"/>
    </w:pPr>
    <w:rPr>
      <w:color w:val="0000FF"/>
    </w:rPr>
  </w:style>
  <w:style w:type="paragraph" w:customStyle="1" w:styleId="NormalOverbar">
    <w:name w:val="Normal Overbar"/>
    <w:basedOn w:val="Normal"/>
    <w:next w:val="Normal"/>
    <w:rsid w:val="00A06C16"/>
    <w:pPr>
      <w:spacing w:line="280" w:lineRule="exact"/>
    </w:pPr>
  </w:style>
  <w:style w:type="paragraph" w:customStyle="1" w:styleId="NumberNoNumber">
    <w:name w:val="Number No Number"/>
    <w:basedOn w:val="Number"/>
    <w:next w:val="Number"/>
    <w:rsid w:val="00A06C16"/>
    <w:pPr>
      <w:numPr>
        <w:numId w:val="5"/>
      </w:numPr>
      <w:spacing w:before="60"/>
    </w:pPr>
  </w:style>
  <w:style w:type="paragraph" w:customStyle="1" w:styleId="Procedure">
    <w:name w:val="Procedure"/>
    <w:basedOn w:val="Normal"/>
    <w:next w:val="Number"/>
    <w:rsid w:val="00A06C16"/>
    <w:pPr>
      <w:keepNext/>
      <w:numPr>
        <w:numId w:val="3"/>
      </w:numPr>
    </w:pPr>
    <w:rPr>
      <w:b/>
      <w:sz w:val="24"/>
    </w:rPr>
  </w:style>
  <w:style w:type="paragraph" w:customStyle="1" w:styleId="TableBullet">
    <w:name w:val="Table Bullet"/>
    <w:basedOn w:val="NormalIndent"/>
    <w:rsid w:val="00A06C16"/>
    <w:pPr>
      <w:spacing w:before="60" w:after="0"/>
      <w:ind w:left="360" w:hanging="360"/>
    </w:pPr>
  </w:style>
  <w:style w:type="paragraph" w:customStyle="1" w:styleId="TableCenter">
    <w:name w:val="Table Center"/>
    <w:basedOn w:val="Normal"/>
    <w:rsid w:val="00A06C16"/>
    <w:pPr>
      <w:spacing w:before="60"/>
      <w:jc w:val="center"/>
    </w:pPr>
  </w:style>
  <w:style w:type="paragraph" w:customStyle="1" w:styleId="TableHead">
    <w:name w:val="Table Head"/>
    <w:basedOn w:val="Normal"/>
    <w:rsid w:val="00A06C16"/>
    <w:pPr>
      <w:spacing w:after="120"/>
      <w:jc w:val="center"/>
    </w:pPr>
    <w:rPr>
      <w:rFonts w:ascii="Arial" w:hAnsi="Arial"/>
      <w:b/>
      <w:sz w:val="24"/>
    </w:rPr>
  </w:style>
  <w:style w:type="paragraph" w:customStyle="1" w:styleId="TableHeadLeft">
    <w:name w:val="Table Head Left"/>
    <w:basedOn w:val="TableHead"/>
    <w:rsid w:val="00A06C16"/>
    <w:pPr>
      <w:jc w:val="left"/>
    </w:pPr>
  </w:style>
  <w:style w:type="paragraph" w:customStyle="1" w:styleId="TableHeadRight">
    <w:name w:val="Table Head Right"/>
    <w:basedOn w:val="TableHead"/>
    <w:rsid w:val="00A06C16"/>
    <w:pPr>
      <w:jc w:val="right"/>
    </w:pPr>
  </w:style>
  <w:style w:type="paragraph" w:customStyle="1" w:styleId="TableIndent">
    <w:name w:val="Table Indent"/>
    <w:basedOn w:val="Normal"/>
    <w:rsid w:val="00A06C16"/>
    <w:pPr>
      <w:spacing w:before="60"/>
      <w:ind w:left="360"/>
    </w:pPr>
  </w:style>
  <w:style w:type="paragraph" w:customStyle="1" w:styleId="TableNormal1">
    <w:name w:val="Table Normal1"/>
    <w:basedOn w:val="Normal"/>
    <w:rsid w:val="00A06C16"/>
    <w:pPr>
      <w:spacing w:before="60"/>
    </w:pPr>
  </w:style>
  <w:style w:type="paragraph" w:customStyle="1" w:styleId="TableNumber">
    <w:name w:val="Table Number"/>
    <w:basedOn w:val="TableNormal1"/>
    <w:rsid w:val="00A06C16"/>
    <w:pPr>
      <w:ind w:left="360" w:hanging="360"/>
    </w:pPr>
  </w:style>
  <w:style w:type="paragraph" w:customStyle="1" w:styleId="TableRight">
    <w:name w:val="Table Right"/>
    <w:basedOn w:val="TableNormal1"/>
    <w:rsid w:val="00A06C16"/>
    <w:pPr>
      <w:jc w:val="right"/>
    </w:pPr>
  </w:style>
  <w:style w:type="paragraph" w:styleId="TOC1">
    <w:name w:val="toc 1"/>
    <w:basedOn w:val="Normal"/>
    <w:next w:val="Normal"/>
    <w:semiHidden/>
    <w:rsid w:val="00A06C16"/>
    <w:pPr>
      <w:tabs>
        <w:tab w:val="right" w:leader="dot" w:pos="8640"/>
      </w:tabs>
      <w:spacing w:before="240" w:after="120"/>
    </w:pPr>
    <w:rPr>
      <w:b/>
      <w:sz w:val="20"/>
    </w:rPr>
  </w:style>
  <w:style w:type="paragraph" w:styleId="TOC2">
    <w:name w:val="toc 2"/>
    <w:basedOn w:val="Normal"/>
    <w:next w:val="Normal"/>
    <w:semiHidden/>
    <w:rsid w:val="00A06C16"/>
    <w:pPr>
      <w:tabs>
        <w:tab w:val="right" w:leader="dot" w:pos="8640"/>
      </w:tabs>
      <w:spacing w:before="120" w:after="0"/>
      <w:ind w:left="220"/>
    </w:pPr>
    <w:rPr>
      <w:i/>
      <w:sz w:val="20"/>
    </w:rPr>
  </w:style>
  <w:style w:type="paragraph" w:styleId="TOC3">
    <w:name w:val="toc 3"/>
    <w:basedOn w:val="Normal"/>
    <w:next w:val="Normal"/>
    <w:semiHidden/>
    <w:rsid w:val="00A06C16"/>
    <w:pPr>
      <w:tabs>
        <w:tab w:val="right" w:leader="dot" w:pos="8640"/>
      </w:tabs>
      <w:spacing w:before="0" w:after="0"/>
      <w:ind w:left="440"/>
    </w:pPr>
    <w:rPr>
      <w:sz w:val="20"/>
    </w:rPr>
  </w:style>
  <w:style w:type="paragraph" w:styleId="TOC4">
    <w:name w:val="toc 4"/>
    <w:basedOn w:val="Normal"/>
    <w:next w:val="Normal"/>
    <w:semiHidden/>
    <w:rsid w:val="00A06C16"/>
    <w:pPr>
      <w:tabs>
        <w:tab w:val="right" w:leader="dot" w:pos="8640"/>
      </w:tabs>
      <w:spacing w:before="0" w:after="0"/>
      <w:ind w:left="660"/>
    </w:pPr>
    <w:rPr>
      <w:sz w:val="20"/>
    </w:rPr>
  </w:style>
  <w:style w:type="paragraph" w:styleId="TOC5">
    <w:name w:val="toc 5"/>
    <w:basedOn w:val="Normal"/>
    <w:next w:val="Normal"/>
    <w:semiHidden/>
    <w:rsid w:val="00A06C16"/>
    <w:pPr>
      <w:tabs>
        <w:tab w:val="right" w:leader="dot" w:pos="8640"/>
      </w:tabs>
      <w:spacing w:before="0" w:after="0"/>
      <w:ind w:left="880"/>
    </w:pPr>
    <w:rPr>
      <w:sz w:val="20"/>
    </w:rPr>
  </w:style>
  <w:style w:type="paragraph" w:styleId="TOC6">
    <w:name w:val="toc 6"/>
    <w:basedOn w:val="Normal"/>
    <w:next w:val="Normal"/>
    <w:semiHidden/>
    <w:rsid w:val="00A06C16"/>
    <w:pPr>
      <w:tabs>
        <w:tab w:val="right" w:leader="dot" w:pos="8640"/>
      </w:tabs>
      <w:spacing w:before="0" w:after="0"/>
      <w:ind w:left="1100"/>
    </w:pPr>
    <w:rPr>
      <w:sz w:val="20"/>
    </w:rPr>
  </w:style>
  <w:style w:type="paragraph" w:styleId="TOC7">
    <w:name w:val="toc 7"/>
    <w:basedOn w:val="Normal"/>
    <w:next w:val="Normal"/>
    <w:semiHidden/>
    <w:rsid w:val="00A06C16"/>
    <w:pPr>
      <w:tabs>
        <w:tab w:val="right" w:leader="dot" w:pos="8640"/>
      </w:tabs>
      <w:spacing w:before="0" w:after="0"/>
      <w:ind w:left="1320"/>
    </w:pPr>
    <w:rPr>
      <w:sz w:val="20"/>
    </w:rPr>
  </w:style>
  <w:style w:type="paragraph" w:styleId="TOC8">
    <w:name w:val="toc 8"/>
    <w:basedOn w:val="Normal"/>
    <w:next w:val="Normal"/>
    <w:semiHidden/>
    <w:rsid w:val="00A06C16"/>
    <w:pPr>
      <w:tabs>
        <w:tab w:val="right" w:leader="dot" w:pos="8640"/>
      </w:tabs>
      <w:spacing w:before="0" w:after="0"/>
      <w:ind w:left="1540"/>
    </w:pPr>
    <w:rPr>
      <w:sz w:val="20"/>
    </w:rPr>
  </w:style>
  <w:style w:type="paragraph" w:styleId="TOC9">
    <w:name w:val="toc 9"/>
    <w:basedOn w:val="Normal"/>
    <w:next w:val="Normal"/>
    <w:semiHidden/>
    <w:rsid w:val="00A06C16"/>
    <w:pPr>
      <w:tabs>
        <w:tab w:val="right" w:leader="dot" w:pos="8640"/>
      </w:tabs>
      <w:spacing w:before="0" w:after="0"/>
      <w:ind w:left="1760"/>
    </w:pPr>
    <w:rPr>
      <w:sz w:val="20"/>
    </w:rPr>
  </w:style>
  <w:style w:type="paragraph" w:customStyle="1" w:styleId="ListingIndent">
    <w:name w:val="Listing Indent"/>
    <w:basedOn w:val="Listing"/>
    <w:autoRedefine/>
    <w:rsid w:val="00A06C16"/>
    <w:pPr>
      <w:tabs>
        <w:tab w:val="clear" w:pos="886"/>
        <w:tab w:val="clear" w:pos="1772"/>
        <w:tab w:val="clear" w:pos="2658"/>
        <w:tab w:val="left" w:pos="1267"/>
        <w:tab w:val="left" w:pos="2160"/>
        <w:tab w:val="left" w:pos="3067"/>
      </w:tabs>
      <w:ind w:left="360"/>
    </w:pPr>
  </w:style>
  <w:style w:type="paragraph" w:customStyle="1" w:styleId="UserInput">
    <w:name w:val="User Input"/>
    <w:basedOn w:val="NormalIndent"/>
    <w:next w:val="Normal"/>
    <w:rsid w:val="00A06C16"/>
    <w:rPr>
      <w:rFonts w:ascii="Courier New" w:hAnsi="Courier New"/>
    </w:rPr>
  </w:style>
  <w:style w:type="paragraph" w:customStyle="1" w:styleId="Picture">
    <w:name w:val="Picture"/>
    <w:basedOn w:val="Normal"/>
    <w:next w:val="Normal"/>
    <w:rsid w:val="00A06C16"/>
    <w:pPr>
      <w:jc w:val="center"/>
    </w:pPr>
  </w:style>
  <w:style w:type="paragraph" w:customStyle="1" w:styleId="CoverTitle1">
    <w:name w:val="Cover Title1"/>
    <w:basedOn w:val="Normal"/>
    <w:next w:val="Normal"/>
    <w:rsid w:val="00A06C16"/>
    <w:pPr>
      <w:pBdr>
        <w:bottom w:val="single" w:sz="36" w:space="3" w:color="auto"/>
      </w:pBdr>
      <w:spacing w:before="1680" w:after="240"/>
      <w:ind w:left="-720"/>
    </w:pPr>
    <w:rPr>
      <w:b/>
      <w:sz w:val="52"/>
    </w:rPr>
  </w:style>
  <w:style w:type="character" w:styleId="CommentReference">
    <w:name w:val="annotation reference"/>
    <w:basedOn w:val="DefaultParagraphFont"/>
    <w:semiHidden/>
    <w:rsid w:val="00A06C16"/>
    <w:rPr>
      <w:vanish/>
      <w:sz w:val="16"/>
    </w:rPr>
  </w:style>
  <w:style w:type="paragraph" w:styleId="CommentText">
    <w:name w:val="annotation text"/>
    <w:basedOn w:val="Normal"/>
    <w:semiHidden/>
    <w:rsid w:val="00A06C16"/>
    <w:rPr>
      <w:sz w:val="20"/>
    </w:rPr>
  </w:style>
  <w:style w:type="paragraph" w:customStyle="1" w:styleId="NumberManual">
    <w:name w:val="Number Manual"/>
    <w:basedOn w:val="Normal"/>
    <w:rsid w:val="00A06C16"/>
    <w:pPr>
      <w:spacing w:before="120"/>
      <w:ind w:left="360" w:hanging="360"/>
    </w:pPr>
  </w:style>
  <w:style w:type="paragraph" w:customStyle="1" w:styleId="CoverTitle2">
    <w:name w:val="Cover Title2"/>
    <w:basedOn w:val="Normal"/>
    <w:rsid w:val="00A06C16"/>
    <w:pPr>
      <w:jc w:val="right"/>
    </w:pPr>
    <w:rPr>
      <w:b/>
      <w:i/>
      <w:sz w:val="36"/>
    </w:rPr>
  </w:style>
  <w:style w:type="paragraph" w:customStyle="1" w:styleId="CoverTitle3">
    <w:name w:val="Cover Title3"/>
    <w:basedOn w:val="Normal"/>
    <w:rsid w:val="00A06C16"/>
    <w:pPr>
      <w:spacing w:before="0" w:after="0"/>
      <w:ind w:left="-720"/>
    </w:pPr>
    <w:rPr>
      <w:b/>
    </w:rPr>
  </w:style>
  <w:style w:type="paragraph" w:customStyle="1" w:styleId="Picture0">
    <w:name w:val="Picture'"/>
    <w:basedOn w:val="Normal"/>
    <w:next w:val="Normal"/>
    <w:rsid w:val="00A06C16"/>
    <w:pPr>
      <w:jc w:val="center"/>
    </w:pPr>
  </w:style>
  <w:style w:type="character" w:customStyle="1" w:styleId="Symbol">
    <w:name w:val="Symbol"/>
    <w:rsid w:val="00A06C16"/>
    <w:rPr>
      <w:rFonts w:ascii="Symbol" w:hAnsi="Symbol"/>
    </w:rPr>
  </w:style>
  <w:style w:type="character" w:customStyle="1" w:styleId="Subscript">
    <w:name w:val="Subscript"/>
    <w:rsid w:val="00A06C16"/>
    <w:rPr>
      <w:vertAlign w:val="subscript"/>
    </w:rPr>
  </w:style>
  <w:style w:type="character" w:customStyle="1" w:styleId="SuperScript">
    <w:name w:val="SuperScript"/>
    <w:rsid w:val="00A06C16"/>
    <w:rPr>
      <w:vertAlign w:val="superscript"/>
    </w:rPr>
  </w:style>
  <w:style w:type="character" w:styleId="PageNumber">
    <w:name w:val="page number"/>
    <w:basedOn w:val="DefaultParagraphFont"/>
    <w:rsid w:val="00A06C16"/>
  </w:style>
  <w:style w:type="paragraph" w:customStyle="1" w:styleId="BulletIndent">
    <w:name w:val="Bullet Indent"/>
    <w:basedOn w:val="Bullet"/>
    <w:rsid w:val="00A06C16"/>
    <w:pPr>
      <w:numPr>
        <w:numId w:val="1"/>
      </w:numPr>
      <w:tabs>
        <w:tab w:val="clear" w:pos="360"/>
      </w:tabs>
      <w:ind w:left="720"/>
    </w:pPr>
  </w:style>
  <w:style w:type="character" w:customStyle="1" w:styleId="Overbar">
    <w:name w:val="Overbar"/>
    <w:basedOn w:val="DefaultParagraphFont"/>
    <w:rsid w:val="00A06C16"/>
    <w:rPr>
      <w:rFonts w:ascii="Times Overbar" w:hAnsi="Times Overbar"/>
    </w:rPr>
  </w:style>
  <w:style w:type="paragraph" w:customStyle="1" w:styleId="ListingDouble-Indent">
    <w:name w:val="Listing Double-Indent"/>
    <w:basedOn w:val="ListingIndent"/>
    <w:rsid w:val="00A06C16"/>
    <w:pPr>
      <w:tabs>
        <w:tab w:val="clear" w:pos="1267"/>
        <w:tab w:val="clear" w:pos="2160"/>
        <w:tab w:val="clear" w:pos="3067"/>
        <w:tab w:val="left" w:pos="1627"/>
        <w:tab w:val="left" w:pos="2520"/>
        <w:tab w:val="left" w:pos="3427"/>
      </w:tabs>
      <w:ind w:left="720"/>
    </w:pPr>
  </w:style>
  <w:style w:type="paragraph" w:customStyle="1" w:styleId="Number1fake">
    <w:name w:val="Number (#1) (fake)"/>
    <w:basedOn w:val="Normal"/>
    <w:rsid w:val="00A06C16"/>
    <w:pPr>
      <w:ind w:left="360" w:hanging="360"/>
    </w:pPr>
  </w:style>
  <w:style w:type="paragraph" w:customStyle="1" w:styleId="NumberManuallevel2">
    <w:name w:val="Number Manual (level 2)"/>
    <w:basedOn w:val="NumberManual"/>
    <w:rsid w:val="00A06C16"/>
    <w:pPr>
      <w:ind w:left="720"/>
    </w:pPr>
  </w:style>
  <w:style w:type="paragraph" w:customStyle="1" w:styleId="H2">
    <w:name w:val="H2"/>
    <w:basedOn w:val="Normal"/>
    <w:next w:val="Normal"/>
    <w:rsid w:val="00A06C16"/>
    <w:pPr>
      <w:keepNext/>
      <w:suppressAutoHyphens w:val="0"/>
      <w:spacing w:before="100" w:after="100"/>
      <w:outlineLvl w:val="2"/>
    </w:pPr>
    <w:rPr>
      <w:b/>
      <w:snapToGrid w:val="0"/>
      <w:sz w:val="36"/>
    </w:rPr>
  </w:style>
  <w:style w:type="paragraph" w:customStyle="1" w:styleId="H4">
    <w:name w:val="H4"/>
    <w:basedOn w:val="Normal"/>
    <w:next w:val="Normal"/>
    <w:rsid w:val="00A06C16"/>
    <w:pPr>
      <w:keepNext/>
      <w:suppressAutoHyphens w:val="0"/>
      <w:spacing w:before="100" w:after="100"/>
      <w:outlineLvl w:val="4"/>
    </w:pPr>
    <w:rPr>
      <w:b/>
      <w:snapToGrid w:val="0"/>
      <w:sz w:val="24"/>
    </w:rPr>
  </w:style>
  <w:style w:type="paragraph" w:customStyle="1" w:styleId="Preformatted">
    <w:name w:val="Preformatted"/>
    <w:basedOn w:val="Normal"/>
    <w:rsid w:val="00A06C16"/>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spacing w:before="0" w:after="0"/>
    </w:pPr>
    <w:rPr>
      <w:rFonts w:ascii="Courier New" w:hAnsi="Courier New"/>
      <w:snapToGrid w:val="0"/>
      <w:sz w:val="20"/>
    </w:rPr>
  </w:style>
  <w:style w:type="paragraph" w:customStyle="1" w:styleId="Notemanual">
    <w:name w:val="Note (manual)"/>
    <w:basedOn w:val="Note"/>
    <w:rsid w:val="00A06C16"/>
    <w:pPr>
      <w:ind w:left="0" w:firstLine="0"/>
    </w:pPr>
  </w:style>
  <w:style w:type="paragraph" w:customStyle="1" w:styleId="Hint">
    <w:name w:val="Hint"/>
    <w:basedOn w:val="Note"/>
    <w:next w:val="Normal"/>
    <w:autoRedefine/>
    <w:rsid w:val="00A06C16"/>
    <w:pPr>
      <w:numPr>
        <w:numId w:val="6"/>
      </w:numPr>
      <w:shd w:val="clear" w:color="auto" w:fill="E6E6E6"/>
      <w:tabs>
        <w:tab w:val="clear" w:pos="1440"/>
        <w:tab w:val="left" w:pos="720"/>
      </w:tabs>
      <w:ind w:hanging="720"/>
    </w:pPr>
  </w:style>
  <w:style w:type="paragraph" w:customStyle="1" w:styleId="NoteManual0">
    <w:name w:val="Note Manual"/>
    <w:basedOn w:val="Note"/>
    <w:rsid w:val="00A06C16"/>
    <w:pPr>
      <w:ind w:left="0" w:firstLine="0"/>
    </w:pPr>
  </w:style>
  <w:style w:type="paragraph" w:customStyle="1" w:styleId="Heading">
    <w:name w:val="Heading"/>
    <w:basedOn w:val="Normal"/>
    <w:next w:val="Normal"/>
    <w:rsid w:val="00A06C16"/>
    <w:pPr>
      <w:keepNext/>
      <w:suppressAutoHyphens w:val="0"/>
      <w:spacing w:before="300" w:after="0"/>
      <w:ind w:left="-720"/>
    </w:pPr>
    <w:rPr>
      <w:rFonts w:ascii="Arial" w:hAnsi="Arial"/>
      <w:b/>
      <w:sz w:val="36"/>
    </w:rPr>
  </w:style>
  <w:style w:type="paragraph" w:styleId="BodyText2">
    <w:name w:val="Body Text 2"/>
    <w:basedOn w:val="Normal"/>
    <w:rsid w:val="00FF0A26"/>
    <w:pPr>
      <w:jc w:val="both"/>
    </w:pPr>
  </w:style>
  <w:style w:type="character" w:styleId="Hyperlink">
    <w:name w:val="Hyperlink"/>
    <w:basedOn w:val="DefaultParagraphFont"/>
    <w:uiPriority w:val="99"/>
    <w:rsid w:val="00FF0A26"/>
    <w:rPr>
      <w:color w:val="0000FF"/>
      <w:u w:val="single"/>
    </w:rPr>
  </w:style>
  <w:style w:type="paragraph" w:styleId="BlockText">
    <w:name w:val="Block Text"/>
    <w:basedOn w:val="Normal"/>
    <w:rsid w:val="00FF0A26"/>
    <w:pPr>
      <w:spacing w:after="120"/>
      <w:ind w:left="1440" w:right="1440"/>
    </w:pPr>
  </w:style>
  <w:style w:type="paragraph" w:styleId="BodyText">
    <w:name w:val="Body Text"/>
    <w:basedOn w:val="Normal"/>
    <w:rsid w:val="00FF0A26"/>
    <w:pPr>
      <w:spacing w:after="120"/>
    </w:pPr>
  </w:style>
  <w:style w:type="paragraph" w:styleId="BodyText3">
    <w:name w:val="Body Text 3"/>
    <w:basedOn w:val="Normal"/>
    <w:rsid w:val="00FF0A26"/>
    <w:pPr>
      <w:spacing w:after="120"/>
    </w:pPr>
    <w:rPr>
      <w:sz w:val="16"/>
      <w:szCs w:val="16"/>
    </w:rPr>
  </w:style>
  <w:style w:type="paragraph" w:styleId="BodyTextFirstIndent">
    <w:name w:val="Body Text First Indent"/>
    <w:basedOn w:val="BodyText"/>
    <w:rsid w:val="00FF0A26"/>
    <w:pPr>
      <w:ind w:firstLine="210"/>
    </w:pPr>
  </w:style>
  <w:style w:type="paragraph" w:styleId="BodyTextIndent">
    <w:name w:val="Body Text Indent"/>
    <w:basedOn w:val="Normal"/>
    <w:rsid w:val="00FF0A26"/>
    <w:pPr>
      <w:spacing w:after="120"/>
      <w:ind w:left="360"/>
    </w:pPr>
  </w:style>
  <w:style w:type="paragraph" w:styleId="BodyTextFirstIndent2">
    <w:name w:val="Body Text First Indent 2"/>
    <w:basedOn w:val="BodyTextIndent"/>
    <w:rsid w:val="00FF0A26"/>
    <w:pPr>
      <w:ind w:firstLine="210"/>
    </w:pPr>
  </w:style>
  <w:style w:type="paragraph" w:styleId="BodyTextIndent2">
    <w:name w:val="Body Text Indent 2"/>
    <w:basedOn w:val="Normal"/>
    <w:rsid w:val="00FF0A26"/>
    <w:pPr>
      <w:spacing w:after="120" w:line="480" w:lineRule="auto"/>
      <w:ind w:left="360"/>
    </w:pPr>
  </w:style>
  <w:style w:type="paragraph" w:styleId="BodyTextIndent3">
    <w:name w:val="Body Text Indent 3"/>
    <w:basedOn w:val="Normal"/>
    <w:rsid w:val="00FF0A26"/>
    <w:pPr>
      <w:spacing w:after="120"/>
      <w:ind w:left="360"/>
    </w:pPr>
    <w:rPr>
      <w:sz w:val="16"/>
      <w:szCs w:val="16"/>
    </w:rPr>
  </w:style>
  <w:style w:type="paragraph" w:styleId="Caption">
    <w:name w:val="caption"/>
    <w:basedOn w:val="Normal"/>
    <w:next w:val="Normal"/>
    <w:qFormat/>
    <w:rsid w:val="00FF0A26"/>
    <w:pPr>
      <w:spacing w:before="120" w:after="120"/>
    </w:pPr>
    <w:rPr>
      <w:b/>
      <w:bCs/>
      <w:sz w:val="20"/>
    </w:rPr>
  </w:style>
  <w:style w:type="paragraph" w:styleId="Closing">
    <w:name w:val="Closing"/>
    <w:basedOn w:val="Normal"/>
    <w:rsid w:val="00FF0A26"/>
    <w:pPr>
      <w:ind w:left="4320"/>
    </w:pPr>
  </w:style>
  <w:style w:type="paragraph" w:styleId="Date">
    <w:name w:val="Date"/>
    <w:basedOn w:val="Normal"/>
    <w:next w:val="Normal"/>
    <w:rsid w:val="00FF0A26"/>
  </w:style>
  <w:style w:type="paragraph" w:styleId="DocumentMap">
    <w:name w:val="Document Map"/>
    <w:basedOn w:val="Normal"/>
    <w:semiHidden/>
    <w:rsid w:val="00FF0A26"/>
    <w:pPr>
      <w:shd w:val="clear" w:color="auto" w:fill="000080"/>
    </w:pPr>
    <w:rPr>
      <w:rFonts w:ascii="Tahoma" w:hAnsi="Tahoma" w:cs="Tahoma"/>
    </w:rPr>
  </w:style>
  <w:style w:type="paragraph" w:styleId="E-mailSignature">
    <w:name w:val="E-mail Signature"/>
    <w:basedOn w:val="Normal"/>
    <w:rsid w:val="00FF0A26"/>
  </w:style>
  <w:style w:type="paragraph" w:styleId="EndnoteText">
    <w:name w:val="endnote text"/>
    <w:basedOn w:val="Normal"/>
    <w:semiHidden/>
    <w:rsid w:val="00FF0A26"/>
    <w:rPr>
      <w:sz w:val="20"/>
    </w:rPr>
  </w:style>
  <w:style w:type="paragraph" w:styleId="EnvelopeAddress">
    <w:name w:val="envelope address"/>
    <w:basedOn w:val="Normal"/>
    <w:rsid w:val="00FF0A2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F0A26"/>
    <w:rPr>
      <w:rFonts w:ascii="Arial" w:hAnsi="Arial" w:cs="Arial"/>
      <w:sz w:val="20"/>
    </w:rPr>
  </w:style>
  <w:style w:type="paragraph" w:styleId="FootnoteText">
    <w:name w:val="footnote text"/>
    <w:basedOn w:val="Normal"/>
    <w:semiHidden/>
    <w:rsid w:val="00FF0A26"/>
    <w:rPr>
      <w:sz w:val="20"/>
    </w:rPr>
  </w:style>
  <w:style w:type="paragraph" w:styleId="HTMLAddress">
    <w:name w:val="HTML Address"/>
    <w:basedOn w:val="Normal"/>
    <w:rsid w:val="00FF0A26"/>
    <w:rPr>
      <w:i/>
      <w:iCs/>
    </w:rPr>
  </w:style>
  <w:style w:type="paragraph" w:styleId="HTMLPreformatted">
    <w:name w:val="HTML Preformatted"/>
    <w:basedOn w:val="Normal"/>
    <w:rsid w:val="00FF0A26"/>
    <w:rPr>
      <w:rFonts w:ascii="Courier New" w:hAnsi="Courier New" w:cs="Courier New"/>
      <w:sz w:val="20"/>
    </w:rPr>
  </w:style>
  <w:style w:type="paragraph" w:styleId="Index1">
    <w:name w:val="index 1"/>
    <w:basedOn w:val="Normal"/>
    <w:next w:val="Normal"/>
    <w:autoRedefine/>
    <w:semiHidden/>
    <w:rsid w:val="00FF0A26"/>
    <w:pPr>
      <w:ind w:left="220" w:hanging="220"/>
    </w:pPr>
  </w:style>
  <w:style w:type="paragraph" w:styleId="Index2">
    <w:name w:val="index 2"/>
    <w:basedOn w:val="Normal"/>
    <w:next w:val="Normal"/>
    <w:autoRedefine/>
    <w:semiHidden/>
    <w:rsid w:val="00FF0A26"/>
    <w:pPr>
      <w:ind w:left="440" w:hanging="220"/>
    </w:pPr>
  </w:style>
  <w:style w:type="paragraph" w:styleId="Index3">
    <w:name w:val="index 3"/>
    <w:basedOn w:val="Normal"/>
    <w:next w:val="Normal"/>
    <w:autoRedefine/>
    <w:semiHidden/>
    <w:rsid w:val="00FF0A26"/>
    <w:pPr>
      <w:ind w:left="660" w:hanging="220"/>
    </w:pPr>
  </w:style>
  <w:style w:type="paragraph" w:styleId="Index4">
    <w:name w:val="index 4"/>
    <w:basedOn w:val="Normal"/>
    <w:next w:val="Normal"/>
    <w:autoRedefine/>
    <w:semiHidden/>
    <w:rsid w:val="00FF0A26"/>
    <w:pPr>
      <w:ind w:left="880" w:hanging="220"/>
    </w:pPr>
  </w:style>
  <w:style w:type="paragraph" w:styleId="Index5">
    <w:name w:val="index 5"/>
    <w:basedOn w:val="Normal"/>
    <w:next w:val="Normal"/>
    <w:autoRedefine/>
    <w:semiHidden/>
    <w:rsid w:val="00FF0A26"/>
    <w:pPr>
      <w:ind w:left="1100" w:hanging="220"/>
    </w:pPr>
  </w:style>
  <w:style w:type="paragraph" w:styleId="Index6">
    <w:name w:val="index 6"/>
    <w:basedOn w:val="Normal"/>
    <w:next w:val="Normal"/>
    <w:autoRedefine/>
    <w:semiHidden/>
    <w:rsid w:val="00FF0A26"/>
    <w:pPr>
      <w:ind w:left="1320" w:hanging="220"/>
    </w:pPr>
  </w:style>
  <w:style w:type="paragraph" w:styleId="Index7">
    <w:name w:val="index 7"/>
    <w:basedOn w:val="Normal"/>
    <w:next w:val="Normal"/>
    <w:autoRedefine/>
    <w:semiHidden/>
    <w:rsid w:val="00FF0A26"/>
    <w:pPr>
      <w:ind w:left="1540" w:hanging="220"/>
    </w:pPr>
  </w:style>
  <w:style w:type="paragraph" w:styleId="Index8">
    <w:name w:val="index 8"/>
    <w:basedOn w:val="Normal"/>
    <w:next w:val="Normal"/>
    <w:autoRedefine/>
    <w:semiHidden/>
    <w:rsid w:val="00FF0A26"/>
    <w:pPr>
      <w:ind w:left="1760" w:hanging="220"/>
    </w:pPr>
  </w:style>
  <w:style w:type="paragraph" w:styleId="Index9">
    <w:name w:val="index 9"/>
    <w:basedOn w:val="Normal"/>
    <w:next w:val="Normal"/>
    <w:autoRedefine/>
    <w:semiHidden/>
    <w:rsid w:val="00FF0A26"/>
    <w:pPr>
      <w:ind w:left="1980" w:hanging="220"/>
    </w:pPr>
  </w:style>
  <w:style w:type="paragraph" w:styleId="IndexHeading">
    <w:name w:val="index heading"/>
    <w:basedOn w:val="Normal"/>
    <w:next w:val="Index1"/>
    <w:semiHidden/>
    <w:rsid w:val="00FF0A26"/>
    <w:rPr>
      <w:rFonts w:ascii="Arial" w:hAnsi="Arial" w:cs="Arial"/>
      <w:b/>
      <w:bCs/>
    </w:rPr>
  </w:style>
  <w:style w:type="paragraph" w:styleId="List">
    <w:name w:val="List"/>
    <w:basedOn w:val="Normal"/>
    <w:rsid w:val="00FF0A26"/>
    <w:pPr>
      <w:ind w:left="360" w:hanging="360"/>
    </w:pPr>
  </w:style>
  <w:style w:type="paragraph" w:styleId="List2">
    <w:name w:val="List 2"/>
    <w:basedOn w:val="Normal"/>
    <w:rsid w:val="00FF0A26"/>
    <w:pPr>
      <w:ind w:left="720" w:hanging="360"/>
    </w:pPr>
  </w:style>
  <w:style w:type="paragraph" w:styleId="List3">
    <w:name w:val="List 3"/>
    <w:basedOn w:val="Normal"/>
    <w:rsid w:val="00FF0A26"/>
    <w:pPr>
      <w:ind w:left="1080" w:hanging="360"/>
    </w:pPr>
  </w:style>
  <w:style w:type="paragraph" w:styleId="List4">
    <w:name w:val="List 4"/>
    <w:basedOn w:val="Normal"/>
    <w:rsid w:val="00FF0A26"/>
    <w:pPr>
      <w:ind w:left="1440" w:hanging="360"/>
    </w:pPr>
  </w:style>
  <w:style w:type="paragraph" w:styleId="List5">
    <w:name w:val="List 5"/>
    <w:basedOn w:val="Normal"/>
    <w:rsid w:val="00FF0A26"/>
    <w:pPr>
      <w:ind w:left="1800" w:hanging="360"/>
    </w:pPr>
  </w:style>
  <w:style w:type="paragraph" w:styleId="ListBullet">
    <w:name w:val="List Bullet"/>
    <w:basedOn w:val="Normal"/>
    <w:autoRedefine/>
    <w:rsid w:val="00FF0A26"/>
    <w:pPr>
      <w:numPr>
        <w:numId w:val="7"/>
      </w:numPr>
    </w:pPr>
  </w:style>
  <w:style w:type="paragraph" w:styleId="ListBullet2">
    <w:name w:val="List Bullet 2"/>
    <w:basedOn w:val="Normal"/>
    <w:autoRedefine/>
    <w:rsid w:val="00FF0A26"/>
    <w:pPr>
      <w:numPr>
        <w:numId w:val="8"/>
      </w:numPr>
    </w:pPr>
  </w:style>
  <w:style w:type="paragraph" w:styleId="ListBullet3">
    <w:name w:val="List Bullet 3"/>
    <w:basedOn w:val="Normal"/>
    <w:autoRedefine/>
    <w:rsid w:val="00FF0A26"/>
    <w:pPr>
      <w:numPr>
        <w:numId w:val="9"/>
      </w:numPr>
    </w:pPr>
  </w:style>
  <w:style w:type="paragraph" w:styleId="ListBullet4">
    <w:name w:val="List Bullet 4"/>
    <w:basedOn w:val="Normal"/>
    <w:autoRedefine/>
    <w:rsid w:val="00FF0A26"/>
    <w:pPr>
      <w:numPr>
        <w:numId w:val="10"/>
      </w:numPr>
    </w:pPr>
  </w:style>
  <w:style w:type="paragraph" w:styleId="ListBullet5">
    <w:name w:val="List Bullet 5"/>
    <w:basedOn w:val="Normal"/>
    <w:autoRedefine/>
    <w:rsid w:val="00FF0A26"/>
    <w:pPr>
      <w:numPr>
        <w:numId w:val="11"/>
      </w:numPr>
    </w:pPr>
  </w:style>
  <w:style w:type="paragraph" w:styleId="ListContinue">
    <w:name w:val="List Continue"/>
    <w:basedOn w:val="Normal"/>
    <w:rsid w:val="00FF0A26"/>
    <w:pPr>
      <w:spacing w:after="120"/>
      <w:ind w:left="360"/>
    </w:pPr>
  </w:style>
  <w:style w:type="paragraph" w:styleId="ListContinue2">
    <w:name w:val="List Continue 2"/>
    <w:basedOn w:val="Normal"/>
    <w:rsid w:val="00FF0A26"/>
    <w:pPr>
      <w:spacing w:after="120"/>
      <w:ind w:left="720"/>
    </w:pPr>
  </w:style>
  <w:style w:type="paragraph" w:styleId="ListContinue3">
    <w:name w:val="List Continue 3"/>
    <w:basedOn w:val="Normal"/>
    <w:rsid w:val="00FF0A26"/>
    <w:pPr>
      <w:spacing w:after="120"/>
      <w:ind w:left="1080"/>
    </w:pPr>
  </w:style>
  <w:style w:type="paragraph" w:styleId="ListContinue4">
    <w:name w:val="List Continue 4"/>
    <w:basedOn w:val="Normal"/>
    <w:rsid w:val="00FF0A26"/>
    <w:pPr>
      <w:spacing w:after="120"/>
      <w:ind w:left="1440"/>
    </w:pPr>
  </w:style>
  <w:style w:type="paragraph" w:styleId="ListContinue5">
    <w:name w:val="List Continue 5"/>
    <w:basedOn w:val="Normal"/>
    <w:rsid w:val="00FF0A26"/>
    <w:pPr>
      <w:spacing w:after="120"/>
      <w:ind w:left="1800"/>
    </w:pPr>
  </w:style>
  <w:style w:type="paragraph" w:styleId="ListNumber">
    <w:name w:val="List Number"/>
    <w:basedOn w:val="Normal"/>
    <w:rsid w:val="00FF0A26"/>
    <w:pPr>
      <w:numPr>
        <w:numId w:val="12"/>
      </w:numPr>
    </w:pPr>
  </w:style>
  <w:style w:type="paragraph" w:styleId="ListNumber2">
    <w:name w:val="List Number 2"/>
    <w:basedOn w:val="Normal"/>
    <w:rsid w:val="00FF0A26"/>
    <w:pPr>
      <w:numPr>
        <w:numId w:val="13"/>
      </w:numPr>
    </w:pPr>
  </w:style>
  <w:style w:type="paragraph" w:styleId="ListNumber3">
    <w:name w:val="List Number 3"/>
    <w:basedOn w:val="Normal"/>
    <w:rsid w:val="00FF0A26"/>
    <w:pPr>
      <w:numPr>
        <w:numId w:val="14"/>
      </w:numPr>
    </w:pPr>
  </w:style>
  <w:style w:type="paragraph" w:styleId="ListNumber4">
    <w:name w:val="List Number 4"/>
    <w:basedOn w:val="Normal"/>
    <w:rsid w:val="00FF0A26"/>
    <w:pPr>
      <w:numPr>
        <w:numId w:val="15"/>
      </w:numPr>
    </w:pPr>
  </w:style>
  <w:style w:type="paragraph" w:styleId="ListNumber5">
    <w:name w:val="List Number 5"/>
    <w:basedOn w:val="Normal"/>
    <w:rsid w:val="00FF0A26"/>
    <w:pPr>
      <w:numPr>
        <w:numId w:val="16"/>
      </w:numPr>
    </w:pPr>
  </w:style>
  <w:style w:type="paragraph" w:styleId="MacroText">
    <w:name w:val="macro"/>
    <w:semiHidden/>
    <w:rsid w:val="00FF0A26"/>
    <w:pPr>
      <w:tabs>
        <w:tab w:val="left" w:pos="480"/>
        <w:tab w:val="left" w:pos="960"/>
        <w:tab w:val="left" w:pos="1440"/>
        <w:tab w:val="left" w:pos="1920"/>
        <w:tab w:val="left" w:pos="2400"/>
        <w:tab w:val="left" w:pos="2880"/>
        <w:tab w:val="left" w:pos="3360"/>
        <w:tab w:val="left" w:pos="3840"/>
        <w:tab w:val="left" w:pos="4320"/>
      </w:tabs>
      <w:suppressAutoHyphens/>
      <w:spacing w:before="180" w:after="60"/>
    </w:pPr>
    <w:rPr>
      <w:rFonts w:ascii="Courier New" w:hAnsi="Courier New" w:cs="Courier New"/>
    </w:rPr>
  </w:style>
  <w:style w:type="paragraph" w:styleId="MessageHeader">
    <w:name w:val="Message Header"/>
    <w:basedOn w:val="Normal"/>
    <w:rsid w:val="00FF0A2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F0A26"/>
    <w:rPr>
      <w:sz w:val="24"/>
      <w:szCs w:val="24"/>
    </w:rPr>
  </w:style>
  <w:style w:type="paragraph" w:styleId="NoteHeading">
    <w:name w:val="Note Heading"/>
    <w:basedOn w:val="Normal"/>
    <w:next w:val="Normal"/>
    <w:rsid w:val="00FF0A26"/>
  </w:style>
  <w:style w:type="paragraph" w:styleId="PlainText">
    <w:name w:val="Plain Text"/>
    <w:basedOn w:val="Normal"/>
    <w:rsid w:val="00FF0A26"/>
    <w:rPr>
      <w:rFonts w:ascii="Courier New" w:hAnsi="Courier New" w:cs="Courier New"/>
      <w:sz w:val="20"/>
    </w:rPr>
  </w:style>
  <w:style w:type="paragraph" w:styleId="Salutation">
    <w:name w:val="Salutation"/>
    <w:basedOn w:val="Normal"/>
    <w:next w:val="Normal"/>
    <w:rsid w:val="00FF0A26"/>
  </w:style>
  <w:style w:type="paragraph" w:styleId="Signature">
    <w:name w:val="Signature"/>
    <w:basedOn w:val="Normal"/>
    <w:rsid w:val="00FF0A26"/>
    <w:pPr>
      <w:ind w:left="4320"/>
    </w:pPr>
  </w:style>
  <w:style w:type="paragraph" w:styleId="Subtitle">
    <w:name w:val="Subtitle"/>
    <w:basedOn w:val="Normal"/>
    <w:qFormat/>
    <w:rsid w:val="00FF0A26"/>
    <w:pPr>
      <w:jc w:val="center"/>
      <w:outlineLvl w:val="1"/>
    </w:pPr>
    <w:rPr>
      <w:rFonts w:ascii="Arial" w:hAnsi="Arial" w:cs="Arial"/>
      <w:sz w:val="24"/>
      <w:szCs w:val="24"/>
    </w:rPr>
  </w:style>
  <w:style w:type="paragraph" w:styleId="TableofAuthorities">
    <w:name w:val="table of authorities"/>
    <w:basedOn w:val="Normal"/>
    <w:next w:val="Normal"/>
    <w:semiHidden/>
    <w:rsid w:val="00FF0A26"/>
    <w:pPr>
      <w:ind w:left="220" w:hanging="220"/>
    </w:pPr>
  </w:style>
  <w:style w:type="paragraph" w:styleId="TableofFigures">
    <w:name w:val="table of figures"/>
    <w:basedOn w:val="Normal"/>
    <w:next w:val="Normal"/>
    <w:semiHidden/>
    <w:rsid w:val="00FF0A26"/>
    <w:pPr>
      <w:ind w:left="440" w:hanging="440"/>
    </w:pPr>
  </w:style>
  <w:style w:type="paragraph" w:styleId="Title">
    <w:name w:val="Title"/>
    <w:basedOn w:val="Normal"/>
    <w:qFormat/>
    <w:rsid w:val="00FF0A26"/>
    <w:pPr>
      <w:spacing w:before="240"/>
      <w:jc w:val="center"/>
      <w:outlineLvl w:val="0"/>
    </w:pPr>
    <w:rPr>
      <w:rFonts w:ascii="Arial" w:hAnsi="Arial" w:cs="Arial"/>
      <w:b/>
      <w:bCs/>
      <w:kern w:val="28"/>
      <w:sz w:val="32"/>
      <w:szCs w:val="32"/>
    </w:rPr>
  </w:style>
  <w:style w:type="paragraph" w:styleId="TOAHeading">
    <w:name w:val="toa heading"/>
    <w:basedOn w:val="Normal"/>
    <w:next w:val="Normal"/>
    <w:semiHidden/>
    <w:rsid w:val="00FF0A26"/>
    <w:pPr>
      <w:spacing w:before="120"/>
    </w:pPr>
    <w:rPr>
      <w:rFonts w:ascii="Arial" w:hAnsi="Arial" w:cs="Arial"/>
      <w:b/>
      <w:bCs/>
      <w:sz w:val="24"/>
      <w:szCs w:val="24"/>
    </w:rPr>
  </w:style>
  <w:style w:type="paragraph" w:styleId="BalloonText">
    <w:name w:val="Balloon Text"/>
    <w:basedOn w:val="Normal"/>
    <w:link w:val="BalloonTextChar"/>
    <w:rsid w:val="00A06C16"/>
    <w:pPr>
      <w:spacing w:before="0" w:after="0"/>
    </w:pPr>
    <w:rPr>
      <w:rFonts w:ascii="Tahoma" w:hAnsi="Tahoma" w:cs="Tahoma"/>
      <w:sz w:val="16"/>
      <w:szCs w:val="16"/>
    </w:rPr>
  </w:style>
  <w:style w:type="paragraph" w:styleId="CommentSubject">
    <w:name w:val="annotation subject"/>
    <w:basedOn w:val="CommentText"/>
    <w:next w:val="CommentText"/>
    <w:semiHidden/>
    <w:rsid w:val="00FF0A26"/>
    <w:rPr>
      <w:b/>
      <w:bCs/>
    </w:rPr>
  </w:style>
  <w:style w:type="paragraph" w:customStyle="1" w:styleId="TableNormal2">
    <w:name w:val="Table Normal2"/>
    <w:basedOn w:val="Normal"/>
    <w:rsid w:val="00FF0A26"/>
    <w:pPr>
      <w:spacing w:before="60"/>
    </w:pPr>
  </w:style>
  <w:style w:type="character" w:styleId="FollowedHyperlink">
    <w:name w:val="FollowedHyperlink"/>
    <w:basedOn w:val="DefaultParagraphFont"/>
    <w:rsid w:val="0032552F"/>
    <w:rPr>
      <w:color w:val="800080"/>
      <w:u w:val="single"/>
    </w:rPr>
  </w:style>
  <w:style w:type="table" w:styleId="TableGrid">
    <w:name w:val="Table Grid"/>
    <w:basedOn w:val="TableNormal"/>
    <w:uiPriority w:val="59"/>
    <w:rsid w:val="00511BF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rsid w:val="00A06C16"/>
    <w:rPr>
      <w:rFonts w:ascii="Tahoma" w:hAnsi="Tahoma" w:cs="Tahoma"/>
      <w:sz w:val="16"/>
      <w:szCs w:val="16"/>
    </w:rPr>
  </w:style>
  <w:style w:type="paragraph" w:styleId="Revision">
    <w:name w:val="Revision"/>
    <w:hidden/>
    <w:uiPriority w:val="99"/>
    <w:semiHidden/>
    <w:rsid w:val="00CC1417"/>
    <w:rPr>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Default Paragraph Font" w:uiPriority="1"/>
    <w:lsdException w:name="Subtitle" w:qFormat="1"/>
    <w:lsdException w:name="Hyperlink" w:uiPriority="99"/>
    <w:lsdException w:name="Strong" w:qFormat="1"/>
    <w:lsdException w:name="Emphasis" w:qFormat="1"/>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06C16"/>
    <w:pPr>
      <w:suppressAutoHyphens/>
      <w:spacing w:before="180" w:after="60"/>
    </w:pPr>
    <w:rPr>
      <w:sz w:val="22"/>
    </w:rPr>
  </w:style>
  <w:style w:type="paragraph" w:styleId="Heading1">
    <w:name w:val="heading 1"/>
    <w:next w:val="Normal"/>
    <w:qFormat/>
    <w:rsid w:val="00A06C16"/>
    <w:pPr>
      <w:keepNext/>
      <w:pageBreakBefore/>
      <w:pBdr>
        <w:bottom w:val="single" w:sz="36" w:space="3" w:color="auto"/>
      </w:pBdr>
      <w:tabs>
        <w:tab w:val="right" w:pos="7920"/>
      </w:tabs>
      <w:spacing w:after="120"/>
      <w:ind w:left="-720"/>
      <w:jc w:val="right"/>
      <w:outlineLvl w:val="0"/>
    </w:pPr>
    <w:rPr>
      <w:rFonts w:ascii="Arial" w:hAnsi="Arial"/>
      <w:b/>
      <w:sz w:val="44"/>
    </w:rPr>
  </w:style>
  <w:style w:type="paragraph" w:styleId="Heading2">
    <w:name w:val="heading 2"/>
    <w:next w:val="Normal"/>
    <w:qFormat/>
    <w:rsid w:val="00A06C16"/>
    <w:pPr>
      <w:keepNext/>
      <w:pageBreakBefore/>
      <w:ind w:left="-720"/>
      <w:outlineLvl w:val="1"/>
    </w:pPr>
    <w:rPr>
      <w:rFonts w:ascii="Arial" w:hAnsi="Arial"/>
      <w:b/>
      <w:sz w:val="36"/>
    </w:rPr>
  </w:style>
  <w:style w:type="paragraph" w:styleId="Heading3">
    <w:name w:val="heading 3"/>
    <w:next w:val="Normal"/>
    <w:qFormat/>
    <w:rsid w:val="00A06C16"/>
    <w:pPr>
      <w:keepNext/>
      <w:spacing w:before="300"/>
      <w:outlineLvl w:val="2"/>
    </w:pPr>
    <w:rPr>
      <w:rFonts w:ascii="Arial" w:hAnsi="Arial"/>
      <w:b/>
      <w:noProof/>
      <w:sz w:val="32"/>
    </w:rPr>
  </w:style>
  <w:style w:type="paragraph" w:styleId="Heading4">
    <w:name w:val="heading 4"/>
    <w:basedOn w:val="Heading3"/>
    <w:next w:val="Normal"/>
    <w:qFormat/>
    <w:rsid w:val="00A06C16"/>
    <w:pPr>
      <w:outlineLvl w:val="3"/>
    </w:pPr>
    <w:rPr>
      <w:i/>
      <w:sz w:val="28"/>
    </w:rPr>
  </w:style>
  <w:style w:type="paragraph" w:styleId="Heading5">
    <w:name w:val="heading 5"/>
    <w:basedOn w:val="Heading3"/>
    <w:next w:val="Normal"/>
    <w:qFormat/>
    <w:rsid w:val="00A06C16"/>
    <w:pPr>
      <w:outlineLvl w:val="4"/>
    </w:pPr>
    <w:rPr>
      <w:sz w:val="28"/>
    </w:rPr>
  </w:style>
  <w:style w:type="paragraph" w:styleId="Heading6">
    <w:name w:val="heading 6"/>
    <w:basedOn w:val="Heading3"/>
    <w:next w:val="Normal"/>
    <w:qFormat/>
    <w:rsid w:val="00A06C16"/>
    <w:pPr>
      <w:spacing w:before="240"/>
      <w:outlineLvl w:val="5"/>
    </w:pPr>
    <w:rPr>
      <w:sz w:val="22"/>
      <w:u w:val="single"/>
    </w:rPr>
  </w:style>
  <w:style w:type="paragraph" w:styleId="Heading7">
    <w:name w:val="heading 7"/>
    <w:basedOn w:val="Heading3"/>
    <w:next w:val="Normal"/>
    <w:qFormat/>
    <w:rsid w:val="00A06C16"/>
    <w:pPr>
      <w:spacing w:before="240"/>
      <w:outlineLvl w:val="6"/>
    </w:pPr>
    <w:rPr>
      <w:sz w:val="22"/>
    </w:rPr>
  </w:style>
  <w:style w:type="paragraph" w:styleId="Heading8">
    <w:name w:val="heading 8"/>
    <w:basedOn w:val="Heading3"/>
    <w:next w:val="Normal"/>
    <w:qFormat/>
    <w:rsid w:val="00A06C16"/>
    <w:pPr>
      <w:spacing w:before="240"/>
      <w:outlineLvl w:val="7"/>
    </w:pPr>
    <w:rPr>
      <w:sz w:val="22"/>
    </w:rPr>
  </w:style>
  <w:style w:type="paragraph" w:styleId="Heading9">
    <w:name w:val="heading 9"/>
    <w:basedOn w:val="Heading3"/>
    <w:next w:val="Normal"/>
    <w:qFormat/>
    <w:rsid w:val="00A06C16"/>
    <w:pPr>
      <w:spacing w:before="240"/>
      <w:outlineLvl w:val="8"/>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A06C16"/>
    <w:pPr>
      <w:pBdr>
        <w:bottom w:val="single" w:sz="6" w:space="3" w:color="auto"/>
      </w:pBdr>
      <w:tabs>
        <w:tab w:val="right" w:pos="8640"/>
      </w:tabs>
      <w:ind w:left="-720"/>
    </w:pPr>
    <w:rPr>
      <w:rFonts w:ascii="Arial" w:hAnsi="Arial"/>
      <w:i/>
      <w:noProof/>
    </w:rPr>
  </w:style>
  <w:style w:type="paragraph" w:styleId="Footer">
    <w:name w:val="footer"/>
    <w:next w:val="Normal"/>
    <w:rsid w:val="00A06C16"/>
    <w:pPr>
      <w:pBdr>
        <w:top w:val="single" w:sz="6" w:space="2" w:color="auto"/>
      </w:pBdr>
      <w:tabs>
        <w:tab w:val="right" w:pos="8640"/>
      </w:tabs>
      <w:ind w:left="-720"/>
    </w:pPr>
    <w:rPr>
      <w:rFonts w:ascii="Arial" w:hAnsi="Arial"/>
      <w:i/>
      <w:noProof/>
    </w:rPr>
  </w:style>
  <w:style w:type="paragraph" w:customStyle="1" w:styleId="Footerhidden">
    <w:name w:val="Footer hidden"/>
    <w:basedOn w:val="Footer"/>
    <w:rsid w:val="00A06C16"/>
    <w:pPr>
      <w:jc w:val="center"/>
    </w:pPr>
    <w:rPr>
      <w:vanish/>
    </w:rPr>
  </w:style>
  <w:style w:type="paragraph" w:customStyle="1" w:styleId="Listing">
    <w:name w:val="Listing"/>
    <w:rsid w:val="00A06C16"/>
    <w:pPr>
      <w:pBdr>
        <w:top w:val="single" w:sz="48" w:space="6" w:color="FFFFFF"/>
        <w:bottom w:val="single" w:sz="6" w:space="6" w:color="FFFFFF"/>
      </w:pBdr>
      <w:tabs>
        <w:tab w:val="left" w:pos="886"/>
        <w:tab w:val="left" w:pos="1772"/>
        <w:tab w:val="left" w:pos="2658"/>
      </w:tabs>
    </w:pPr>
    <w:rPr>
      <w:rFonts w:ascii="Courier New" w:hAnsi="Courier New"/>
      <w:noProof/>
      <w:sz w:val="18"/>
    </w:rPr>
  </w:style>
  <w:style w:type="character" w:customStyle="1" w:styleId="Bold">
    <w:name w:val="Bold"/>
    <w:basedOn w:val="DefaultParagraphFont"/>
    <w:rsid w:val="00A06C16"/>
    <w:rPr>
      <w:b/>
    </w:rPr>
  </w:style>
  <w:style w:type="paragraph" w:styleId="NormalIndent">
    <w:name w:val="Normal Indent"/>
    <w:basedOn w:val="Normal"/>
    <w:rsid w:val="00A06C16"/>
    <w:pPr>
      <w:ind w:left="720"/>
    </w:pPr>
  </w:style>
  <w:style w:type="paragraph" w:customStyle="1" w:styleId="Bullet">
    <w:name w:val="Bullet"/>
    <w:basedOn w:val="Normal"/>
    <w:rsid w:val="00A06C16"/>
    <w:pPr>
      <w:numPr>
        <w:numId w:val="4"/>
      </w:numPr>
      <w:spacing w:before="0" w:line="280" w:lineRule="exact"/>
    </w:pPr>
  </w:style>
  <w:style w:type="character" w:customStyle="1" w:styleId="Courier">
    <w:name w:val="Courier"/>
    <w:basedOn w:val="DefaultParagraphFont"/>
    <w:rsid w:val="00A06C16"/>
    <w:rPr>
      <w:rFonts w:ascii="Courier New" w:hAnsi="Courier New"/>
    </w:rPr>
  </w:style>
  <w:style w:type="paragraph" w:customStyle="1" w:styleId="Dash">
    <w:name w:val="Dash"/>
    <w:basedOn w:val="Bullet"/>
    <w:autoRedefine/>
    <w:rsid w:val="00A06C16"/>
    <w:pPr>
      <w:numPr>
        <w:numId w:val="2"/>
      </w:numPr>
      <w:ind w:left="720"/>
    </w:pPr>
  </w:style>
  <w:style w:type="character" w:customStyle="1" w:styleId="Italics">
    <w:name w:val="Italics"/>
    <w:basedOn w:val="DefaultParagraphFont"/>
    <w:rsid w:val="00A06C16"/>
    <w:rPr>
      <w:i/>
    </w:rPr>
  </w:style>
  <w:style w:type="paragraph" w:customStyle="1" w:styleId="ListingBox">
    <w:name w:val="Listing Box"/>
    <w:basedOn w:val="Listing"/>
    <w:rsid w:val="00A06C16"/>
    <w:pPr>
      <w:keepNext/>
      <w:pBdr>
        <w:top w:val="single" w:sz="6" w:space="2" w:color="auto" w:shadow="1"/>
        <w:left w:val="single" w:sz="6" w:space="2" w:color="auto" w:shadow="1"/>
        <w:bottom w:val="single" w:sz="6" w:space="2" w:color="auto" w:shadow="1"/>
        <w:right w:val="single" w:sz="6" w:space="2" w:color="auto" w:shadow="1"/>
      </w:pBdr>
      <w:ind w:left="907"/>
    </w:pPr>
    <w:rPr>
      <w:noProof w:val="0"/>
    </w:rPr>
  </w:style>
  <w:style w:type="paragraph" w:customStyle="1" w:styleId="Note">
    <w:name w:val="Note"/>
    <w:basedOn w:val="Normal"/>
    <w:next w:val="Normal"/>
    <w:rsid w:val="00A06C16"/>
    <w:pPr>
      <w:pBdr>
        <w:top w:val="single" w:sz="6" w:space="5" w:color="auto"/>
        <w:bottom w:val="single" w:sz="6" w:space="5" w:color="auto"/>
      </w:pBdr>
      <w:ind w:left="720" w:hanging="720"/>
    </w:pPr>
  </w:style>
  <w:style w:type="paragraph" w:customStyle="1" w:styleId="Number">
    <w:name w:val="Number"/>
    <w:basedOn w:val="Normal"/>
    <w:rsid w:val="00A06C16"/>
    <w:pPr>
      <w:spacing w:before="120"/>
      <w:ind w:left="360" w:hanging="360"/>
    </w:pPr>
  </w:style>
  <w:style w:type="paragraph" w:customStyle="1" w:styleId="Fill-InNoNumber">
    <w:name w:val="Fill-In No Number"/>
    <w:basedOn w:val="Normal"/>
    <w:next w:val="Normal"/>
    <w:rsid w:val="00A06C16"/>
    <w:pPr>
      <w:tabs>
        <w:tab w:val="right" w:leader="underscore" w:pos="8640"/>
      </w:tabs>
      <w:ind w:left="360" w:hanging="360"/>
    </w:pPr>
  </w:style>
  <w:style w:type="paragraph" w:customStyle="1" w:styleId="Fill-InNumbered">
    <w:name w:val="Fill-In Numbered"/>
    <w:basedOn w:val="Normal"/>
    <w:next w:val="Normal"/>
    <w:rsid w:val="00A06C16"/>
    <w:pPr>
      <w:tabs>
        <w:tab w:val="right" w:leader="underscore" w:pos="8640"/>
      </w:tabs>
      <w:spacing w:before="360"/>
      <w:ind w:left="360" w:hanging="360"/>
    </w:pPr>
  </w:style>
  <w:style w:type="paragraph" w:customStyle="1" w:styleId="Heading0">
    <w:name w:val="Heading 0"/>
    <w:basedOn w:val="Heading2"/>
    <w:next w:val="Normal"/>
    <w:rsid w:val="00A06C16"/>
    <w:pPr>
      <w:pageBreakBefore w:val="0"/>
      <w:spacing w:before="300"/>
      <w:outlineLvl w:val="9"/>
    </w:pPr>
    <w:rPr>
      <w:color w:val="0000FF"/>
    </w:rPr>
  </w:style>
  <w:style w:type="paragraph" w:customStyle="1" w:styleId="NormalOverbar">
    <w:name w:val="Normal Overbar"/>
    <w:basedOn w:val="Normal"/>
    <w:next w:val="Normal"/>
    <w:rsid w:val="00A06C16"/>
    <w:pPr>
      <w:spacing w:line="280" w:lineRule="exact"/>
    </w:pPr>
  </w:style>
  <w:style w:type="paragraph" w:customStyle="1" w:styleId="NumberNoNumber">
    <w:name w:val="Number No Number"/>
    <w:basedOn w:val="Number"/>
    <w:next w:val="Number"/>
    <w:rsid w:val="00A06C16"/>
    <w:pPr>
      <w:numPr>
        <w:numId w:val="5"/>
      </w:numPr>
      <w:spacing w:before="60"/>
    </w:pPr>
  </w:style>
  <w:style w:type="paragraph" w:customStyle="1" w:styleId="Procedure">
    <w:name w:val="Procedure"/>
    <w:basedOn w:val="Normal"/>
    <w:next w:val="Number"/>
    <w:rsid w:val="00A06C16"/>
    <w:pPr>
      <w:keepNext/>
      <w:numPr>
        <w:numId w:val="3"/>
      </w:numPr>
    </w:pPr>
    <w:rPr>
      <w:b/>
      <w:sz w:val="24"/>
    </w:rPr>
  </w:style>
  <w:style w:type="paragraph" w:customStyle="1" w:styleId="TableBullet">
    <w:name w:val="Table Bullet"/>
    <w:basedOn w:val="NormalIndent"/>
    <w:rsid w:val="00A06C16"/>
    <w:pPr>
      <w:spacing w:before="60" w:after="0"/>
      <w:ind w:left="360" w:hanging="360"/>
    </w:pPr>
  </w:style>
  <w:style w:type="paragraph" w:customStyle="1" w:styleId="TableCenter">
    <w:name w:val="Table Center"/>
    <w:basedOn w:val="Normal"/>
    <w:rsid w:val="00A06C16"/>
    <w:pPr>
      <w:spacing w:before="60"/>
      <w:jc w:val="center"/>
    </w:pPr>
  </w:style>
  <w:style w:type="paragraph" w:customStyle="1" w:styleId="TableHead">
    <w:name w:val="Table Head"/>
    <w:basedOn w:val="Normal"/>
    <w:rsid w:val="00A06C16"/>
    <w:pPr>
      <w:spacing w:after="120"/>
      <w:jc w:val="center"/>
    </w:pPr>
    <w:rPr>
      <w:rFonts w:ascii="Arial" w:hAnsi="Arial"/>
      <w:b/>
      <w:sz w:val="24"/>
    </w:rPr>
  </w:style>
  <w:style w:type="paragraph" w:customStyle="1" w:styleId="TableHeadLeft">
    <w:name w:val="Table Head Left"/>
    <w:basedOn w:val="TableHead"/>
    <w:rsid w:val="00A06C16"/>
    <w:pPr>
      <w:jc w:val="left"/>
    </w:pPr>
  </w:style>
  <w:style w:type="paragraph" w:customStyle="1" w:styleId="TableHeadRight">
    <w:name w:val="Table Head Right"/>
    <w:basedOn w:val="TableHead"/>
    <w:rsid w:val="00A06C16"/>
    <w:pPr>
      <w:jc w:val="right"/>
    </w:pPr>
  </w:style>
  <w:style w:type="paragraph" w:customStyle="1" w:styleId="TableIndent">
    <w:name w:val="Table Indent"/>
    <w:basedOn w:val="Normal"/>
    <w:rsid w:val="00A06C16"/>
    <w:pPr>
      <w:spacing w:before="60"/>
      <w:ind w:left="360"/>
    </w:pPr>
  </w:style>
  <w:style w:type="paragraph" w:customStyle="1" w:styleId="TableNormal1">
    <w:name w:val="Table Normal1"/>
    <w:basedOn w:val="Normal"/>
    <w:rsid w:val="00A06C16"/>
    <w:pPr>
      <w:spacing w:before="60"/>
    </w:pPr>
  </w:style>
  <w:style w:type="paragraph" w:customStyle="1" w:styleId="TableNumber">
    <w:name w:val="Table Number"/>
    <w:basedOn w:val="TableNormal1"/>
    <w:rsid w:val="00A06C16"/>
    <w:pPr>
      <w:ind w:left="360" w:hanging="360"/>
    </w:pPr>
  </w:style>
  <w:style w:type="paragraph" w:customStyle="1" w:styleId="TableRight">
    <w:name w:val="Table Right"/>
    <w:basedOn w:val="TableNormal1"/>
    <w:rsid w:val="00A06C16"/>
    <w:pPr>
      <w:jc w:val="right"/>
    </w:pPr>
  </w:style>
  <w:style w:type="paragraph" w:styleId="TOC1">
    <w:name w:val="toc 1"/>
    <w:basedOn w:val="Normal"/>
    <w:next w:val="Normal"/>
    <w:semiHidden/>
    <w:rsid w:val="00A06C16"/>
    <w:pPr>
      <w:tabs>
        <w:tab w:val="right" w:leader="dot" w:pos="8640"/>
      </w:tabs>
      <w:spacing w:before="240" w:after="120"/>
    </w:pPr>
    <w:rPr>
      <w:b/>
      <w:sz w:val="20"/>
    </w:rPr>
  </w:style>
  <w:style w:type="paragraph" w:styleId="TOC2">
    <w:name w:val="toc 2"/>
    <w:basedOn w:val="Normal"/>
    <w:next w:val="Normal"/>
    <w:semiHidden/>
    <w:rsid w:val="00A06C16"/>
    <w:pPr>
      <w:tabs>
        <w:tab w:val="right" w:leader="dot" w:pos="8640"/>
      </w:tabs>
      <w:spacing w:before="120" w:after="0"/>
      <w:ind w:left="220"/>
    </w:pPr>
    <w:rPr>
      <w:i/>
      <w:sz w:val="20"/>
    </w:rPr>
  </w:style>
  <w:style w:type="paragraph" w:styleId="TOC3">
    <w:name w:val="toc 3"/>
    <w:basedOn w:val="Normal"/>
    <w:next w:val="Normal"/>
    <w:semiHidden/>
    <w:rsid w:val="00A06C16"/>
    <w:pPr>
      <w:tabs>
        <w:tab w:val="right" w:leader="dot" w:pos="8640"/>
      </w:tabs>
      <w:spacing w:before="0" w:after="0"/>
      <w:ind w:left="440"/>
    </w:pPr>
    <w:rPr>
      <w:sz w:val="20"/>
    </w:rPr>
  </w:style>
  <w:style w:type="paragraph" w:styleId="TOC4">
    <w:name w:val="toc 4"/>
    <w:basedOn w:val="Normal"/>
    <w:next w:val="Normal"/>
    <w:semiHidden/>
    <w:rsid w:val="00A06C16"/>
    <w:pPr>
      <w:tabs>
        <w:tab w:val="right" w:leader="dot" w:pos="8640"/>
      </w:tabs>
      <w:spacing w:before="0" w:after="0"/>
      <w:ind w:left="660"/>
    </w:pPr>
    <w:rPr>
      <w:sz w:val="20"/>
    </w:rPr>
  </w:style>
  <w:style w:type="paragraph" w:styleId="TOC5">
    <w:name w:val="toc 5"/>
    <w:basedOn w:val="Normal"/>
    <w:next w:val="Normal"/>
    <w:semiHidden/>
    <w:rsid w:val="00A06C16"/>
    <w:pPr>
      <w:tabs>
        <w:tab w:val="right" w:leader="dot" w:pos="8640"/>
      </w:tabs>
      <w:spacing w:before="0" w:after="0"/>
      <w:ind w:left="880"/>
    </w:pPr>
    <w:rPr>
      <w:sz w:val="20"/>
    </w:rPr>
  </w:style>
  <w:style w:type="paragraph" w:styleId="TOC6">
    <w:name w:val="toc 6"/>
    <w:basedOn w:val="Normal"/>
    <w:next w:val="Normal"/>
    <w:semiHidden/>
    <w:rsid w:val="00A06C16"/>
    <w:pPr>
      <w:tabs>
        <w:tab w:val="right" w:leader="dot" w:pos="8640"/>
      </w:tabs>
      <w:spacing w:before="0" w:after="0"/>
      <w:ind w:left="1100"/>
    </w:pPr>
    <w:rPr>
      <w:sz w:val="20"/>
    </w:rPr>
  </w:style>
  <w:style w:type="paragraph" w:styleId="TOC7">
    <w:name w:val="toc 7"/>
    <w:basedOn w:val="Normal"/>
    <w:next w:val="Normal"/>
    <w:semiHidden/>
    <w:rsid w:val="00A06C16"/>
    <w:pPr>
      <w:tabs>
        <w:tab w:val="right" w:leader="dot" w:pos="8640"/>
      </w:tabs>
      <w:spacing w:before="0" w:after="0"/>
      <w:ind w:left="1320"/>
    </w:pPr>
    <w:rPr>
      <w:sz w:val="20"/>
    </w:rPr>
  </w:style>
  <w:style w:type="paragraph" w:styleId="TOC8">
    <w:name w:val="toc 8"/>
    <w:basedOn w:val="Normal"/>
    <w:next w:val="Normal"/>
    <w:semiHidden/>
    <w:rsid w:val="00A06C16"/>
    <w:pPr>
      <w:tabs>
        <w:tab w:val="right" w:leader="dot" w:pos="8640"/>
      </w:tabs>
      <w:spacing w:before="0" w:after="0"/>
      <w:ind w:left="1540"/>
    </w:pPr>
    <w:rPr>
      <w:sz w:val="20"/>
    </w:rPr>
  </w:style>
  <w:style w:type="paragraph" w:styleId="TOC9">
    <w:name w:val="toc 9"/>
    <w:basedOn w:val="Normal"/>
    <w:next w:val="Normal"/>
    <w:semiHidden/>
    <w:rsid w:val="00A06C16"/>
    <w:pPr>
      <w:tabs>
        <w:tab w:val="right" w:leader="dot" w:pos="8640"/>
      </w:tabs>
      <w:spacing w:before="0" w:after="0"/>
      <w:ind w:left="1760"/>
    </w:pPr>
    <w:rPr>
      <w:sz w:val="20"/>
    </w:rPr>
  </w:style>
  <w:style w:type="paragraph" w:customStyle="1" w:styleId="ListingIndent">
    <w:name w:val="Listing Indent"/>
    <w:basedOn w:val="Listing"/>
    <w:autoRedefine/>
    <w:rsid w:val="00A06C16"/>
    <w:pPr>
      <w:tabs>
        <w:tab w:val="clear" w:pos="886"/>
        <w:tab w:val="clear" w:pos="1772"/>
        <w:tab w:val="clear" w:pos="2658"/>
        <w:tab w:val="left" w:pos="1267"/>
        <w:tab w:val="left" w:pos="2160"/>
        <w:tab w:val="left" w:pos="3067"/>
      </w:tabs>
      <w:ind w:left="360"/>
    </w:pPr>
  </w:style>
  <w:style w:type="paragraph" w:customStyle="1" w:styleId="UserInput">
    <w:name w:val="User Input"/>
    <w:basedOn w:val="NormalIndent"/>
    <w:next w:val="Normal"/>
    <w:rsid w:val="00A06C16"/>
    <w:rPr>
      <w:rFonts w:ascii="Courier New" w:hAnsi="Courier New"/>
    </w:rPr>
  </w:style>
  <w:style w:type="paragraph" w:customStyle="1" w:styleId="Picture">
    <w:name w:val="Picture"/>
    <w:basedOn w:val="Normal"/>
    <w:next w:val="Normal"/>
    <w:rsid w:val="00A06C16"/>
    <w:pPr>
      <w:jc w:val="center"/>
    </w:pPr>
  </w:style>
  <w:style w:type="paragraph" w:customStyle="1" w:styleId="CoverTitle1">
    <w:name w:val="Cover Title1"/>
    <w:basedOn w:val="Normal"/>
    <w:next w:val="Normal"/>
    <w:rsid w:val="00A06C16"/>
    <w:pPr>
      <w:pBdr>
        <w:bottom w:val="single" w:sz="36" w:space="3" w:color="auto"/>
      </w:pBdr>
      <w:spacing w:before="1680" w:after="240"/>
      <w:ind w:left="-720"/>
    </w:pPr>
    <w:rPr>
      <w:b/>
      <w:sz w:val="52"/>
    </w:rPr>
  </w:style>
  <w:style w:type="character" w:styleId="CommentReference">
    <w:name w:val="annotation reference"/>
    <w:basedOn w:val="DefaultParagraphFont"/>
    <w:semiHidden/>
    <w:rsid w:val="00A06C16"/>
    <w:rPr>
      <w:vanish/>
      <w:sz w:val="16"/>
    </w:rPr>
  </w:style>
  <w:style w:type="paragraph" w:styleId="CommentText">
    <w:name w:val="annotation text"/>
    <w:basedOn w:val="Normal"/>
    <w:semiHidden/>
    <w:rsid w:val="00A06C16"/>
    <w:rPr>
      <w:sz w:val="20"/>
    </w:rPr>
  </w:style>
  <w:style w:type="paragraph" w:customStyle="1" w:styleId="NumberManual">
    <w:name w:val="Number Manual"/>
    <w:basedOn w:val="Normal"/>
    <w:rsid w:val="00A06C16"/>
    <w:pPr>
      <w:spacing w:before="120"/>
      <w:ind w:left="360" w:hanging="360"/>
    </w:pPr>
  </w:style>
  <w:style w:type="paragraph" w:customStyle="1" w:styleId="CoverTitle2">
    <w:name w:val="Cover Title2"/>
    <w:basedOn w:val="Normal"/>
    <w:rsid w:val="00A06C16"/>
    <w:pPr>
      <w:jc w:val="right"/>
    </w:pPr>
    <w:rPr>
      <w:b/>
      <w:i/>
      <w:sz w:val="36"/>
    </w:rPr>
  </w:style>
  <w:style w:type="paragraph" w:customStyle="1" w:styleId="CoverTitle3">
    <w:name w:val="Cover Title3"/>
    <w:basedOn w:val="Normal"/>
    <w:rsid w:val="00A06C16"/>
    <w:pPr>
      <w:spacing w:before="0" w:after="0"/>
      <w:ind w:left="-720"/>
    </w:pPr>
    <w:rPr>
      <w:b/>
    </w:rPr>
  </w:style>
  <w:style w:type="paragraph" w:customStyle="1" w:styleId="Picture0">
    <w:name w:val="Picture'"/>
    <w:basedOn w:val="Normal"/>
    <w:next w:val="Normal"/>
    <w:rsid w:val="00A06C16"/>
    <w:pPr>
      <w:jc w:val="center"/>
    </w:pPr>
  </w:style>
  <w:style w:type="character" w:customStyle="1" w:styleId="Symbol">
    <w:name w:val="Symbol"/>
    <w:rsid w:val="00A06C16"/>
    <w:rPr>
      <w:rFonts w:ascii="Symbol" w:hAnsi="Symbol"/>
    </w:rPr>
  </w:style>
  <w:style w:type="character" w:customStyle="1" w:styleId="Subscript">
    <w:name w:val="Subscript"/>
    <w:rsid w:val="00A06C16"/>
    <w:rPr>
      <w:vertAlign w:val="subscript"/>
    </w:rPr>
  </w:style>
  <w:style w:type="character" w:customStyle="1" w:styleId="SuperScript">
    <w:name w:val="SuperScript"/>
    <w:rsid w:val="00A06C16"/>
    <w:rPr>
      <w:vertAlign w:val="superscript"/>
    </w:rPr>
  </w:style>
  <w:style w:type="character" w:styleId="PageNumber">
    <w:name w:val="page number"/>
    <w:basedOn w:val="DefaultParagraphFont"/>
    <w:rsid w:val="00A06C16"/>
  </w:style>
  <w:style w:type="paragraph" w:customStyle="1" w:styleId="BulletIndent">
    <w:name w:val="Bullet Indent"/>
    <w:basedOn w:val="Bullet"/>
    <w:rsid w:val="00A06C16"/>
    <w:pPr>
      <w:numPr>
        <w:numId w:val="1"/>
      </w:numPr>
      <w:tabs>
        <w:tab w:val="clear" w:pos="360"/>
      </w:tabs>
      <w:ind w:left="720"/>
    </w:pPr>
  </w:style>
  <w:style w:type="character" w:customStyle="1" w:styleId="Overbar">
    <w:name w:val="Overbar"/>
    <w:basedOn w:val="DefaultParagraphFont"/>
    <w:rsid w:val="00A06C16"/>
    <w:rPr>
      <w:rFonts w:ascii="Times Overbar" w:hAnsi="Times Overbar"/>
    </w:rPr>
  </w:style>
  <w:style w:type="paragraph" w:customStyle="1" w:styleId="ListingDouble-Indent">
    <w:name w:val="Listing Double-Indent"/>
    <w:basedOn w:val="ListingIndent"/>
    <w:rsid w:val="00A06C16"/>
    <w:pPr>
      <w:tabs>
        <w:tab w:val="clear" w:pos="1267"/>
        <w:tab w:val="clear" w:pos="2160"/>
        <w:tab w:val="clear" w:pos="3067"/>
        <w:tab w:val="left" w:pos="1627"/>
        <w:tab w:val="left" w:pos="2520"/>
        <w:tab w:val="left" w:pos="3427"/>
      </w:tabs>
      <w:ind w:left="720"/>
    </w:pPr>
  </w:style>
  <w:style w:type="paragraph" w:customStyle="1" w:styleId="Number1fake">
    <w:name w:val="Number (#1) (fake)"/>
    <w:basedOn w:val="Normal"/>
    <w:rsid w:val="00A06C16"/>
    <w:pPr>
      <w:ind w:left="360" w:hanging="360"/>
    </w:pPr>
  </w:style>
  <w:style w:type="paragraph" w:customStyle="1" w:styleId="NumberManuallevel2">
    <w:name w:val="Number Manual (level 2)"/>
    <w:basedOn w:val="NumberManual"/>
    <w:rsid w:val="00A06C16"/>
    <w:pPr>
      <w:ind w:left="720"/>
    </w:pPr>
  </w:style>
  <w:style w:type="paragraph" w:customStyle="1" w:styleId="H2">
    <w:name w:val="H2"/>
    <w:basedOn w:val="Normal"/>
    <w:next w:val="Normal"/>
    <w:rsid w:val="00A06C16"/>
    <w:pPr>
      <w:keepNext/>
      <w:suppressAutoHyphens w:val="0"/>
      <w:spacing w:before="100" w:after="100"/>
      <w:outlineLvl w:val="2"/>
    </w:pPr>
    <w:rPr>
      <w:b/>
      <w:snapToGrid w:val="0"/>
      <w:sz w:val="36"/>
    </w:rPr>
  </w:style>
  <w:style w:type="paragraph" w:customStyle="1" w:styleId="H4">
    <w:name w:val="H4"/>
    <w:basedOn w:val="Normal"/>
    <w:next w:val="Normal"/>
    <w:rsid w:val="00A06C16"/>
    <w:pPr>
      <w:keepNext/>
      <w:suppressAutoHyphens w:val="0"/>
      <w:spacing w:before="100" w:after="100"/>
      <w:outlineLvl w:val="4"/>
    </w:pPr>
    <w:rPr>
      <w:b/>
      <w:snapToGrid w:val="0"/>
      <w:sz w:val="24"/>
    </w:rPr>
  </w:style>
  <w:style w:type="paragraph" w:customStyle="1" w:styleId="Preformatted">
    <w:name w:val="Preformatted"/>
    <w:basedOn w:val="Normal"/>
    <w:rsid w:val="00A06C16"/>
    <w:pPr>
      <w:tabs>
        <w:tab w:val="left" w:pos="0"/>
        <w:tab w:val="left" w:pos="959"/>
        <w:tab w:val="left" w:pos="1918"/>
        <w:tab w:val="left" w:pos="2877"/>
        <w:tab w:val="left" w:pos="3836"/>
        <w:tab w:val="left" w:pos="4795"/>
        <w:tab w:val="left" w:pos="5754"/>
        <w:tab w:val="left" w:pos="6713"/>
        <w:tab w:val="left" w:pos="7672"/>
        <w:tab w:val="left" w:pos="8631"/>
        <w:tab w:val="left" w:pos="9590"/>
      </w:tabs>
      <w:suppressAutoHyphens w:val="0"/>
      <w:spacing w:before="0" w:after="0"/>
    </w:pPr>
    <w:rPr>
      <w:rFonts w:ascii="Courier New" w:hAnsi="Courier New"/>
      <w:snapToGrid w:val="0"/>
      <w:sz w:val="20"/>
    </w:rPr>
  </w:style>
  <w:style w:type="paragraph" w:customStyle="1" w:styleId="Notemanual">
    <w:name w:val="Note (manual)"/>
    <w:basedOn w:val="Note"/>
    <w:rsid w:val="00A06C16"/>
    <w:pPr>
      <w:ind w:left="0" w:firstLine="0"/>
    </w:pPr>
  </w:style>
  <w:style w:type="paragraph" w:customStyle="1" w:styleId="Hint">
    <w:name w:val="Hint"/>
    <w:basedOn w:val="Note"/>
    <w:next w:val="Normal"/>
    <w:autoRedefine/>
    <w:rsid w:val="00A06C16"/>
    <w:pPr>
      <w:numPr>
        <w:numId w:val="6"/>
      </w:numPr>
      <w:shd w:val="clear" w:color="auto" w:fill="E6E6E6"/>
      <w:tabs>
        <w:tab w:val="clear" w:pos="1440"/>
        <w:tab w:val="left" w:pos="720"/>
      </w:tabs>
      <w:ind w:hanging="720"/>
    </w:pPr>
  </w:style>
  <w:style w:type="paragraph" w:customStyle="1" w:styleId="NoteManual0">
    <w:name w:val="Note Manual"/>
    <w:basedOn w:val="Note"/>
    <w:rsid w:val="00A06C16"/>
    <w:pPr>
      <w:ind w:left="0" w:firstLine="0"/>
    </w:pPr>
  </w:style>
  <w:style w:type="paragraph" w:customStyle="1" w:styleId="Heading">
    <w:name w:val="Heading"/>
    <w:basedOn w:val="Normal"/>
    <w:next w:val="Normal"/>
    <w:rsid w:val="00A06C16"/>
    <w:pPr>
      <w:keepNext/>
      <w:suppressAutoHyphens w:val="0"/>
      <w:spacing w:before="300" w:after="0"/>
      <w:ind w:left="-720"/>
    </w:pPr>
    <w:rPr>
      <w:rFonts w:ascii="Arial" w:hAnsi="Arial"/>
      <w:b/>
      <w:sz w:val="36"/>
    </w:rPr>
  </w:style>
  <w:style w:type="paragraph" w:styleId="BodyText2">
    <w:name w:val="Body Text 2"/>
    <w:basedOn w:val="Normal"/>
    <w:rsid w:val="00FF0A26"/>
    <w:pPr>
      <w:jc w:val="both"/>
    </w:pPr>
  </w:style>
  <w:style w:type="character" w:styleId="Hyperlink">
    <w:name w:val="Hyperlink"/>
    <w:basedOn w:val="DefaultParagraphFont"/>
    <w:uiPriority w:val="99"/>
    <w:rsid w:val="00FF0A26"/>
    <w:rPr>
      <w:color w:val="0000FF"/>
      <w:u w:val="single"/>
    </w:rPr>
  </w:style>
  <w:style w:type="paragraph" w:styleId="BlockText">
    <w:name w:val="Block Text"/>
    <w:basedOn w:val="Normal"/>
    <w:rsid w:val="00FF0A26"/>
    <w:pPr>
      <w:spacing w:after="120"/>
      <w:ind w:left="1440" w:right="1440"/>
    </w:pPr>
  </w:style>
  <w:style w:type="paragraph" w:styleId="BodyText">
    <w:name w:val="Body Text"/>
    <w:basedOn w:val="Normal"/>
    <w:rsid w:val="00FF0A26"/>
    <w:pPr>
      <w:spacing w:after="120"/>
    </w:pPr>
  </w:style>
  <w:style w:type="paragraph" w:styleId="BodyText3">
    <w:name w:val="Body Text 3"/>
    <w:basedOn w:val="Normal"/>
    <w:rsid w:val="00FF0A26"/>
    <w:pPr>
      <w:spacing w:after="120"/>
    </w:pPr>
    <w:rPr>
      <w:sz w:val="16"/>
      <w:szCs w:val="16"/>
    </w:rPr>
  </w:style>
  <w:style w:type="paragraph" w:styleId="BodyTextFirstIndent">
    <w:name w:val="Body Text First Indent"/>
    <w:basedOn w:val="BodyText"/>
    <w:rsid w:val="00FF0A26"/>
    <w:pPr>
      <w:ind w:firstLine="210"/>
    </w:pPr>
  </w:style>
  <w:style w:type="paragraph" w:styleId="BodyTextIndent">
    <w:name w:val="Body Text Indent"/>
    <w:basedOn w:val="Normal"/>
    <w:rsid w:val="00FF0A26"/>
    <w:pPr>
      <w:spacing w:after="120"/>
      <w:ind w:left="360"/>
    </w:pPr>
  </w:style>
  <w:style w:type="paragraph" w:styleId="BodyTextFirstIndent2">
    <w:name w:val="Body Text First Indent 2"/>
    <w:basedOn w:val="BodyTextIndent"/>
    <w:rsid w:val="00FF0A26"/>
    <w:pPr>
      <w:ind w:firstLine="210"/>
    </w:pPr>
  </w:style>
  <w:style w:type="paragraph" w:styleId="BodyTextIndent2">
    <w:name w:val="Body Text Indent 2"/>
    <w:basedOn w:val="Normal"/>
    <w:rsid w:val="00FF0A26"/>
    <w:pPr>
      <w:spacing w:after="120" w:line="480" w:lineRule="auto"/>
      <w:ind w:left="360"/>
    </w:pPr>
  </w:style>
  <w:style w:type="paragraph" w:styleId="BodyTextIndent3">
    <w:name w:val="Body Text Indent 3"/>
    <w:basedOn w:val="Normal"/>
    <w:rsid w:val="00FF0A26"/>
    <w:pPr>
      <w:spacing w:after="120"/>
      <w:ind w:left="360"/>
    </w:pPr>
    <w:rPr>
      <w:sz w:val="16"/>
      <w:szCs w:val="16"/>
    </w:rPr>
  </w:style>
  <w:style w:type="paragraph" w:styleId="Caption">
    <w:name w:val="caption"/>
    <w:basedOn w:val="Normal"/>
    <w:next w:val="Normal"/>
    <w:qFormat/>
    <w:rsid w:val="00FF0A26"/>
    <w:pPr>
      <w:spacing w:before="120" w:after="120"/>
    </w:pPr>
    <w:rPr>
      <w:b/>
      <w:bCs/>
      <w:sz w:val="20"/>
    </w:rPr>
  </w:style>
  <w:style w:type="paragraph" w:styleId="Closing">
    <w:name w:val="Closing"/>
    <w:basedOn w:val="Normal"/>
    <w:rsid w:val="00FF0A26"/>
    <w:pPr>
      <w:ind w:left="4320"/>
    </w:pPr>
  </w:style>
  <w:style w:type="paragraph" w:styleId="Date">
    <w:name w:val="Date"/>
    <w:basedOn w:val="Normal"/>
    <w:next w:val="Normal"/>
    <w:rsid w:val="00FF0A26"/>
  </w:style>
  <w:style w:type="paragraph" w:styleId="DocumentMap">
    <w:name w:val="Document Map"/>
    <w:basedOn w:val="Normal"/>
    <w:semiHidden/>
    <w:rsid w:val="00FF0A26"/>
    <w:pPr>
      <w:shd w:val="clear" w:color="auto" w:fill="000080"/>
    </w:pPr>
    <w:rPr>
      <w:rFonts w:ascii="Tahoma" w:hAnsi="Tahoma" w:cs="Tahoma"/>
    </w:rPr>
  </w:style>
  <w:style w:type="paragraph" w:styleId="E-mailSignature">
    <w:name w:val="E-mail Signature"/>
    <w:basedOn w:val="Normal"/>
    <w:rsid w:val="00FF0A26"/>
  </w:style>
  <w:style w:type="paragraph" w:styleId="EndnoteText">
    <w:name w:val="endnote text"/>
    <w:basedOn w:val="Normal"/>
    <w:semiHidden/>
    <w:rsid w:val="00FF0A26"/>
    <w:rPr>
      <w:sz w:val="20"/>
    </w:rPr>
  </w:style>
  <w:style w:type="paragraph" w:styleId="EnvelopeAddress">
    <w:name w:val="envelope address"/>
    <w:basedOn w:val="Normal"/>
    <w:rsid w:val="00FF0A26"/>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FF0A26"/>
    <w:rPr>
      <w:rFonts w:ascii="Arial" w:hAnsi="Arial" w:cs="Arial"/>
      <w:sz w:val="20"/>
    </w:rPr>
  </w:style>
  <w:style w:type="paragraph" w:styleId="FootnoteText">
    <w:name w:val="footnote text"/>
    <w:basedOn w:val="Normal"/>
    <w:semiHidden/>
    <w:rsid w:val="00FF0A26"/>
    <w:rPr>
      <w:sz w:val="20"/>
    </w:rPr>
  </w:style>
  <w:style w:type="paragraph" w:styleId="HTMLAddress">
    <w:name w:val="HTML Address"/>
    <w:basedOn w:val="Normal"/>
    <w:rsid w:val="00FF0A26"/>
    <w:rPr>
      <w:i/>
      <w:iCs/>
    </w:rPr>
  </w:style>
  <w:style w:type="paragraph" w:styleId="HTMLPreformatted">
    <w:name w:val="HTML Preformatted"/>
    <w:basedOn w:val="Normal"/>
    <w:rsid w:val="00FF0A26"/>
    <w:rPr>
      <w:rFonts w:ascii="Courier New" w:hAnsi="Courier New" w:cs="Courier New"/>
      <w:sz w:val="20"/>
    </w:rPr>
  </w:style>
  <w:style w:type="paragraph" w:styleId="Index1">
    <w:name w:val="index 1"/>
    <w:basedOn w:val="Normal"/>
    <w:next w:val="Normal"/>
    <w:autoRedefine/>
    <w:semiHidden/>
    <w:rsid w:val="00FF0A26"/>
    <w:pPr>
      <w:ind w:left="220" w:hanging="220"/>
    </w:pPr>
  </w:style>
  <w:style w:type="paragraph" w:styleId="Index2">
    <w:name w:val="index 2"/>
    <w:basedOn w:val="Normal"/>
    <w:next w:val="Normal"/>
    <w:autoRedefine/>
    <w:semiHidden/>
    <w:rsid w:val="00FF0A26"/>
    <w:pPr>
      <w:ind w:left="440" w:hanging="220"/>
    </w:pPr>
  </w:style>
  <w:style w:type="paragraph" w:styleId="Index3">
    <w:name w:val="index 3"/>
    <w:basedOn w:val="Normal"/>
    <w:next w:val="Normal"/>
    <w:autoRedefine/>
    <w:semiHidden/>
    <w:rsid w:val="00FF0A26"/>
    <w:pPr>
      <w:ind w:left="660" w:hanging="220"/>
    </w:pPr>
  </w:style>
  <w:style w:type="paragraph" w:styleId="Index4">
    <w:name w:val="index 4"/>
    <w:basedOn w:val="Normal"/>
    <w:next w:val="Normal"/>
    <w:autoRedefine/>
    <w:semiHidden/>
    <w:rsid w:val="00FF0A26"/>
    <w:pPr>
      <w:ind w:left="880" w:hanging="220"/>
    </w:pPr>
  </w:style>
  <w:style w:type="paragraph" w:styleId="Index5">
    <w:name w:val="index 5"/>
    <w:basedOn w:val="Normal"/>
    <w:next w:val="Normal"/>
    <w:autoRedefine/>
    <w:semiHidden/>
    <w:rsid w:val="00FF0A26"/>
    <w:pPr>
      <w:ind w:left="1100" w:hanging="220"/>
    </w:pPr>
  </w:style>
  <w:style w:type="paragraph" w:styleId="Index6">
    <w:name w:val="index 6"/>
    <w:basedOn w:val="Normal"/>
    <w:next w:val="Normal"/>
    <w:autoRedefine/>
    <w:semiHidden/>
    <w:rsid w:val="00FF0A26"/>
    <w:pPr>
      <w:ind w:left="1320" w:hanging="220"/>
    </w:pPr>
  </w:style>
  <w:style w:type="paragraph" w:styleId="Index7">
    <w:name w:val="index 7"/>
    <w:basedOn w:val="Normal"/>
    <w:next w:val="Normal"/>
    <w:autoRedefine/>
    <w:semiHidden/>
    <w:rsid w:val="00FF0A26"/>
    <w:pPr>
      <w:ind w:left="1540" w:hanging="220"/>
    </w:pPr>
  </w:style>
  <w:style w:type="paragraph" w:styleId="Index8">
    <w:name w:val="index 8"/>
    <w:basedOn w:val="Normal"/>
    <w:next w:val="Normal"/>
    <w:autoRedefine/>
    <w:semiHidden/>
    <w:rsid w:val="00FF0A26"/>
    <w:pPr>
      <w:ind w:left="1760" w:hanging="220"/>
    </w:pPr>
  </w:style>
  <w:style w:type="paragraph" w:styleId="Index9">
    <w:name w:val="index 9"/>
    <w:basedOn w:val="Normal"/>
    <w:next w:val="Normal"/>
    <w:autoRedefine/>
    <w:semiHidden/>
    <w:rsid w:val="00FF0A26"/>
    <w:pPr>
      <w:ind w:left="1980" w:hanging="220"/>
    </w:pPr>
  </w:style>
  <w:style w:type="paragraph" w:styleId="IndexHeading">
    <w:name w:val="index heading"/>
    <w:basedOn w:val="Normal"/>
    <w:next w:val="Index1"/>
    <w:semiHidden/>
    <w:rsid w:val="00FF0A26"/>
    <w:rPr>
      <w:rFonts w:ascii="Arial" w:hAnsi="Arial" w:cs="Arial"/>
      <w:b/>
      <w:bCs/>
    </w:rPr>
  </w:style>
  <w:style w:type="paragraph" w:styleId="List">
    <w:name w:val="List"/>
    <w:basedOn w:val="Normal"/>
    <w:rsid w:val="00FF0A26"/>
    <w:pPr>
      <w:ind w:left="360" w:hanging="360"/>
    </w:pPr>
  </w:style>
  <w:style w:type="paragraph" w:styleId="List2">
    <w:name w:val="List 2"/>
    <w:basedOn w:val="Normal"/>
    <w:rsid w:val="00FF0A26"/>
    <w:pPr>
      <w:ind w:left="720" w:hanging="360"/>
    </w:pPr>
  </w:style>
  <w:style w:type="paragraph" w:styleId="List3">
    <w:name w:val="List 3"/>
    <w:basedOn w:val="Normal"/>
    <w:rsid w:val="00FF0A26"/>
    <w:pPr>
      <w:ind w:left="1080" w:hanging="360"/>
    </w:pPr>
  </w:style>
  <w:style w:type="paragraph" w:styleId="List4">
    <w:name w:val="List 4"/>
    <w:basedOn w:val="Normal"/>
    <w:rsid w:val="00FF0A26"/>
    <w:pPr>
      <w:ind w:left="1440" w:hanging="360"/>
    </w:pPr>
  </w:style>
  <w:style w:type="paragraph" w:styleId="List5">
    <w:name w:val="List 5"/>
    <w:basedOn w:val="Normal"/>
    <w:rsid w:val="00FF0A26"/>
    <w:pPr>
      <w:ind w:left="1800" w:hanging="360"/>
    </w:pPr>
  </w:style>
  <w:style w:type="paragraph" w:styleId="ListBullet">
    <w:name w:val="List Bullet"/>
    <w:basedOn w:val="Normal"/>
    <w:autoRedefine/>
    <w:rsid w:val="00FF0A26"/>
    <w:pPr>
      <w:numPr>
        <w:numId w:val="7"/>
      </w:numPr>
    </w:pPr>
  </w:style>
  <w:style w:type="paragraph" w:styleId="ListBullet2">
    <w:name w:val="List Bullet 2"/>
    <w:basedOn w:val="Normal"/>
    <w:autoRedefine/>
    <w:rsid w:val="00FF0A26"/>
    <w:pPr>
      <w:numPr>
        <w:numId w:val="8"/>
      </w:numPr>
    </w:pPr>
  </w:style>
  <w:style w:type="paragraph" w:styleId="ListBullet3">
    <w:name w:val="List Bullet 3"/>
    <w:basedOn w:val="Normal"/>
    <w:autoRedefine/>
    <w:rsid w:val="00FF0A26"/>
    <w:pPr>
      <w:numPr>
        <w:numId w:val="9"/>
      </w:numPr>
    </w:pPr>
  </w:style>
  <w:style w:type="paragraph" w:styleId="ListBullet4">
    <w:name w:val="List Bullet 4"/>
    <w:basedOn w:val="Normal"/>
    <w:autoRedefine/>
    <w:rsid w:val="00FF0A26"/>
    <w:pPr>
      <w:numPr>
        <w:numId w:val="10"/>
      </w:numPr>
    </w:pPr>
  </w:style>
  <w:style w:type="paragraph" w:styleId="ListBullet5">
    <w:name w:val="List Bullet 5"/>
    <w:basedOn w:val="Normal"/>
    <w:autoRedefine/>
    <w:rsid w:val="00FF0A26"/>
    <w:pPr>
      <w:numPr>
        <w:numId w:val="11"/>
      </w:numPr>
    </w:pPr>
  </w:style>
  <w:style w:type="paragraph" w:styleId="ListContinue">
    <w:name w:val="List Continue"/>
    <w:basedOn w:val="Normal"/>
    <w:rsid w:val="00FF0A26"/>
    <w:pPr>
      <w:spacing w:after="120"/>
      <w:ind w:left="360"/>
    </w:pPr>
  </w:style>
  <w:style w:type="paragraph" w:styleId="ListContinue2">
    <w:name w:val="List Continue 2"/>
    <w:basedOn w:val="Normal"/>
    <w:rsid w:val="00FF0A26"/>
    <w:pPr>
      <w:spacing w:after="120"/>
      <w:ind w:left="720"/>
    </w:pPr>
  </w:style>
  <w:style w:type="paragraph" w:styleId="ListContinue3">
    <w:name w:val="List Continue 3"/>
    <w:basedOn w:val="Normal"/>
    <w:rsid w:val="00FF0A26"/>
    <w:pPr>
      <w:spacing w:after="120"/>
      <w:ind w:left="1080"/>
    </w:pPr>
  </w:style>
  <w:style w:type="paragraph" w:styleId="ListContinue4">
    <w:name w:val="List Continue 4"/>
    <w:basedOn w:val="Normal"/>
    <w:rsid w:val="00FF0A26"/>
    <w:pPr>
      <w:spacing w:after="120"/>
      <w:ind w:left="1440"/>
    </w:pPr>
  </w:style>
  <w:style w:type="paragraph" w:styleId="ListContinue5">
    <w:name w:val="List Continue 5"/>
    <w:basedOn w:val="Normal"/>
    <w:rsid w:val="00FF0A26"/>
    <w:pPr>
      <w:spacing w:after="120"/>
      <w:ind w:left="1800"/>
    </w:pPr>
  </w:style>
  <w:style w:type="paragraph" w:styleId="ListNumber">
    <w:name w:val="List Number"/>
    <w:basedOn w:val="Normal"/>
    <w:rsid w:val="00FF0A26"/>
    <w:pPr>
      <w:numPr>
        <w:numId w:val="12"/>
      </w:numPr>
    </w:pPr>
  </w:style>
  <w:style w:type="paragraph" w:styleId="ListNumber2">
    <w:name w:val="List Number 2"/>
    <w:basedOn w:val="Normal"/>
    <w:rsid w:val="00FF0A26"/>
    <w:pPr>
      <w:numPr>
        <w:numId w:val="13"/>
      </w:numPr>
    </w:pPr>
  </w:style>
  <w:style w:type="paragraph" w:styleId="ListNumber3">
    <w:name w:val="List Number 3"/>
    <w:basedOn w:val="Normal"/>
    <w:rsid w:val="00FF0A26"/>
    <w:pPr>
      <w:numPr>
        <w:numId w:val="14"/>
      </w:numPr>
    </w:pPr>
  </w:style>
  <w:style w:type="paragraph" w:styleId="ListNumber4">
    <w:name w:val="List Number 4"/>
    <w:basedOn w:val="Normal"/>
    <w:rsid w:val="00FF0A26"/>
    <w:pPr>
      <w:numPr>
        <w:numId w:val="15"/>
      </w:numPr>
    </w:pPr>
  </w:style>
  <w:style w:type="paragraph" w:styleId="ListNumber5">
    <w:name w:val="List Number 5"/>
    <w:basedOn w:val="Normal"/>
    <w:rsid w:val="00FF0A26"/>
    <w:pPr>
      <w:numPr>
        <w:numId w:val="16"/>
      </w:numPr>
    </w:pPr>
  </w:style>
  <w:style w:type="paragraph" w:styleId="MacroText">
    <w:name w:val="macro"/>
    <w:semiHidden/>
    <w:rsid w:val="00FF0A26"/>
    <w:pPr>
      <w:tabs>
        <w:tab w:val="left" w:pos="480"/>
        <w:tab w:val="left" w:pos="960"/>
        <w:tab w:val="left" w:pos="1440"/>
        <w:tab w:val="left" w:pos="1920"/>
        <w:tab w:val="left" w:pos="2400"/>
        <w:tab w:val="left" w:pos="2880"/>
        <w:tab w:val="left" w:pos="3360"/>
        <w:tab w:val="left" w:pos="3840"/>
        <w:tab w:val="left" w:pos="4320"/>
      </w:tabs>
      <w:suppressAutoHyphens/>
      <w:spacing w:before="180" w:after="60"/>
    </w:pPr>
    <w:rPr>
      <w:rFonts w:ascii="Courier New" w:hAnsi="Courier New" w:cs="Courier New"/>
    </w:rPr>
  </w:style>
  <w:style w:type="paragraph" w:styleId="MessageHeader">
    <w:name w:val="Message Header"/>
    <w:basedOn w:val="Normal"/>
    <w:rsid w:val="00FF0A26"/>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rsid w:val="00FF0A26"/>
    <w:rPr>
      <w:sz w:val="24"/>
      <w:szCs w:val="24"/>
    </w:rPr>
  </w:style>
  <w:style w:type="paragraph" w:styleId="NoteHeading">
    <w:name w:val="Note Heading"/>
    <w:basedOn w:val="Normal"/>
    <w:next w:val="Normal"/>
    <w:rsid w:val="00FF0A26"/>
  </w:style>
  <w:style w:type="paragraph" w:styleId="PlainText">
    <w:name w:val="Plain Text"/>
    <w:basedOn w:val="Normal"/>
    <w:rsid w:val="00FF0A26"/>
    <w:rPr>
      <w:rFonts w:ascii="Courier New" w:hAnsi="Courier New" w:cs="Courier New"/>
      <w:sz w:val="20"/>
    </w:rPr>
  </w:style>
  <w:style w:type="paragraph" w:styleId="Salutation">
    <w:name w:val="Salutation"/>
    <w:basedOn w:val="Normal"/>
    <w:next w:val="Normal"/>
    <w:rsid w:val="00FF0A26"/>
  </w:style>
  <w:style w:type="paragraph" w:styleId="Signature">
    <w:name w:val="Signature"/>
    <w:basedOn w:val="Normal"/>
    <w:rsid w:val="00FF0A26"/>
    <w:pPr>
      <w:ind w:left="4320"/>
    </w:pPr>
  </w:style>
  <w:style w:type="paragraph" w:styleId="Subtitle">
    <w:name w:val="Subtitle"/>
    <w:basedOn w:val="Normal"/>
    <w:qFormat/>
    <w:rsid w:val="00FF0A26"/>
    <w:pPr>
      <w:jc w:val="center"/>
      <w:outlineLvl w:val="1"/>
    </w:pPr>
    <w:rPr>
      <w:rFonts w:ascii="Arial" w:hAnsi="Arial" w:cs="Arial"/>
      <w:sz w:val="24"/>
      <w:szCs w:val="24"/>
    </w:rPr>
  </w:style>
  <w:style w:type="paragraph" w:styleId="TableofAuthorities">
    <w:name w:val="table of authorities"/>
    <w:basedOn w:val="Normal"/>
    <w:next w:val="Normal"/>
    <w:semiHidden/>
    <w:rsid w:val="00FF0A26"/>
    <w:pPr>
      <w:ind w:left="220" w:hanging="220"/>
    </w:pPr>
  </w:style>
  <w:style w:type="paragraph" w:styleId="TableofFigures">
    <w:name w:val="table of figures"/>
    <w:basedOn w:val="Normal"/>
    <w:next w:val="Normal"/>
    <w:semiHidden/>
    <w:rsid w:val="00FF0A26"/>
    <w:pPr>
      <w:ind w:left="440" w:hanging="440"/>
    </w:pPr>
  </w:style>
  <w:style w:type="paragraph" w:styleId="Title">
    <w:name w:val="Title"/>
    <w:basedOn w:val="Normal"/>
    <w:qFormat/>
    <w:rsid w:val="00FF0A26"/>
    <w:pPr>
      <w:spacing w:before="240"/>
      <w:jc w:val="center"/>
      <w:outlineLvl w:val="0"/>
    </w:pPr>
    <w:rPr>
      <w:rFonts w:ascii="Arial" w:hAnsi="Arial" w:cs="Arial"/>
      <w:b/>
      <w:bCs/>
      <w:kern w:val="28"/>
      <w:sz w:val="32"/>
      <w:szCs w:val="32"/>
    </w:rPr>
  </w:style>
  <w:style w:type="paragraph" w:styleId="TOAHeading">
    <w:name w:val="toa heading"/>
    <w:basedOn w:val="Normal"/>
    <w:next w:val="Normal"/>
    <w:semiHidden/>
    <w:rsid w:val="00FF0A26"/>
    <w:pPr>
      <w:spacing w:before="120"/>
    </w:pPr>
    <w:rPr>
      <w:rFonts w:ascii="Arial" w:hAnsi="Arial" w:cs="Arial"/>
      <w:b/>
      <w:bCs/>
      <w:sz w:val="24"/>
      <w:szCs w:val="24"/>
    </w:rPr>
  </w:style>
  <w:style w:type="paragraph" w:styleId="BalloonText">
    <w:name w:val="Balloon Text"/>
    <w:basedOn w:val="Normal"/>
    <w:link w:val="BalloonTextChar"/>
    <w:rsid w:val="00A06C16"/>
    <w:pPr>
      <w:spacing w:before="0" w:after="0"/>
    </w:pPr>
    <w:rPr>
      <w:rFonts w:ascii="Tahoma" w:hAnsi="Tahoma" w:cs="Tahoma"/>
      <w:sz w:val="16"/>
      <w:szCs w:val="16"/>
    </w:rPr>
  </w:style>
  <w:style w:type="paragraph" w:styleId="CommentSubject">
    <w:name w:val="annotation subject"/>
    <w:basedOn w:val="CommentText"/>
    <w:next w:val="CommentText"/>
    <w:semiHidden/>
    <w:rsid w:val="00FF0A26"/>
    <w:rPr>
      <w:b/>
      <w:bCs/>
    </w:rPr>
  </w:style>
  <w:style w:type="paragraph" w:customStyle="1" w:styleId="TableNormal2">
    <w:name w:val="Table Normal2"/>
    <w:basedOn w:val="Normal"/>
    <w:rsid w:val="00FF0A26"/>
    <w:pPr>
      <w:spacing w:before="60"/>
    </w:pPr>
  </w:style>
  <w:style w:type="character" w:styleId="FollowedHyperlink">
    <w:name w:val="FollowedHyperlink"/>
    <w:basedOn w:val="DefaultParagraphFont"/>
    <w:rsid w:val="0032552F"/>
    <w:rPr>
      <w:color w:val="800080"/>
      <w:u w:val="single"/>
    </w:rPr>
  </w:style>
  <w:style w:type="table" w:styleId="TableGrid">
    <w:name w:val="Table Grid"/>
    <w:basedOn w:val="TableNormal"/>
    <w:uiPriority w:val="59"/>
    <w:rsid w:val="00511BF5"/>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alloonTextChar">
    <w:name w:val="Balloon Text Char"/>
    <w:basedOn w:val="DefaultParagraphFont"/>
    <w:link w:val="BalloonText"/>
    <w:rsid w:val="00A06C16"/>
    <w:rPr>
      <w:rFonts w:ascii="Tahoma" w:hAnsi="Tahoma" w:cs="Tahoma"/>
      <w:sz w:val="16"/>
      <w:szCs w:val="16"/>
    </w:rPr>
  </w:style>
  <w:style w:type="paragraph" w:styleId="Revision">
    <w:name w:val="Revision"/>
    <w:hidden/>
    <w:uiPriority w:val="99"/>
    <w:semiHidden/>
    <w:rsid w:val="00CC1417"/>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638525">
      <w:bodyDiv w:val="1"/>
      <w:marLeft w:val="0"/>
      <w:marRight w:val="0"/>
      <w:marTop w:val="0"/>
      <w:marBottom w:val="0"/>
      <w:divBdr>
        <w:top w:val="none" w:sz="0" w:space="0" w:color="auto"/>
        <w:left w:val="none" w:sz="0" w:space="0" w:color="auto"/>
        <w:bottom w:val="none" w:sz="0" w:space="0" w:color="auto"/>
        <w:right w:val="none" w:sz="0" w:space="0" w:color="auto"/>
      </w:divBdr>
    </w:div>
    <w:div w:id="137137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0192895\Application%20Data\Microsoft\Templates\ttoOffice2007cov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7111C8-CE30-4100-8DA7-4E3F3EEA0A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ttoOffice2007cover.dotx</Template>
  <TotalTime>156</TotalTime>
  <Pages>4</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Object Movement Sensor Specification</vt:lpstr>
    </vt:vector>
  </TitlesOfParts>
  <Company>Texas Instruments</Company>
  <LinksUpToDate>false</LinksUpToDate>
  <CharactersWithSpaces>7236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Movement Sensor Specification</dc:title>
  <dc:creator>Floyd</dc:creator>
  <cp:lastModifiedBy>Floyd</cp:lastModifiedBy>
  <cp:revision>39</cp:revision>
  <cp:lastPrinted>2014-06-13T17:55:00Z</cp:lastPrinted>
  <dcterms:created xsi:type="dcterms:W3CDTF">2014-06-14T13:36:00Z</dcterms:created>
  <dcterms:modified xsi:type="dcterms:W3CDTF">2014-06-16T20:00:00Z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th_labs">
    <vt:lpwstr/>
  </property>
</Properties>
</file>